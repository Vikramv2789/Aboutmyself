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E16A" w14:textId="77777777" w:rsidR="00E169D3" w:rsidRDefault="00E169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del w:id="6" w:author="Author"/>
          <w:rFonts w:ascii="Arial" w:eastAsia="Arial" w:hAnsi="Arial" w:cs="Arial"/>
          <w:color w:val="000000"/>
        </w:rPr>
      </w:pPr>
    </w:p>
    <w:tbl>
      <w:tblPr>
        <w:tblStyle w:val="TableGrid"/>
        <w:tblW w:w="4997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3"/>
        <w:gridCol w:w="3742"/>
      </w:tblGrid>
      <w:tr w:rsidR="009A49D3" w:rsidRPr="00565B06" w14:paraId="33EACC9A" w14:textId="77777777" w:rsidTr="00081A55">
        <w:trPr>
          <w:cantSplit/>
          <w:trHeight w:hRule="exact" w:val="809"/>
        </w:trPr>
        <w:tc>
          <w:tcPr>
            <w:tcW w:w="4893" w:type="dxa"/>
            <w:tcMar>
              <w:right w:w="144" w:type="dxa"/>
            </w:tcMar>
            <w:vAlign w:val="bottom"/>
          </w:tcPr>
          <w:p w14:paraId="75DC8927" w14:textId="77777777" w:rsidR="007A45AF" w:rsidRPr="0043697F" w:rsidRDefault="007A45AF" w:rsidP="007A45AF">
            <w:pPr>
              <w:rPr>
                <w:sz w:val="52"/>
                <w:szCs w:val="52"/>
              </w:rPr>
            </w:pPr>
            <w:r w:rsidRPr="0043697F">
              <w:rPr>
                <w:sz w:val="52"/>
                <w:szCs w:val="52"/>
              </w:rPr>
              <w:t xml:space="preserve">Vikram Varikooty </w:t>
            </w:r>
          </w:p>
          <w:p w14:paraId="2886A1DE" w14:textId="77777777" w:rsidR="007A0F44" w:rsidRPr="00565B06" w:rsidRDefault="007A0F44" w:rsidP="00174A87">
            <w:pPr>
              <w:pStyle w:val="Subtitle"/>
            </w:pPr>
          </w:p>
        </w:tc>
        <w:tc>
          <w:tcPr>
            <w:tcW w:w="3742" w:type="dxa"/>
            <w:tcMar>
              <w:left w:w="144" w:type="dxa"/>
            </w:tcMar>
          </w:tcPr>
          <w:p w14:paraId="4FFC8F80" w14:textId="77777777" w:rsidR="007A0F44" w:rsidRDefault="00000000" w:rsidP="0043697F">
            <w:pPr>
              <w:pStyle w:val="ContactInfo"/>
              <w:jc w:val="left"/>
              <w:rPr>
                <w:ins w:id="7" w:author="Author"/>
              </w:rPr>
            </w:pPr>
            <w:customXmlInsRangeStart w:id="8" w:author="Author"/>
            <w:sdt>
              <w:sdtPr>
                <w:alias w:val="Enter address:"/>
                <w:tag w:val="Enter address:"/>
                <w:id w:val="-989020281"/>
                <w:placeholder>
                  <w:docPart w:val="61B115DE333B4719960CE71A9CAC4299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customXmlInsRangeEnd w:id="8"/>
                <w:r w:rsidR="00081A55">
                  <w:t xml:space="preserve"> </w:t>
                </w:r>
                <w:ins w:id="9" w:author="Author">
                  <w:r w:rsidR="00081A55">
                    <w:t>52 Clark St. #7E, Brooklyn, NY 11201</w:t>
                  </w:r>
                </w:ins>
                <w:customXmlInsRangeStart w:id="10" w:author="Author"/>
              </w:sdtContent>
            </w:sdt>
            <w:customXmlInsRangeEnd w:id="10"/>
            <w:ins w:id="11" w:author="Author">
              <w:r w:rsidR="007A0F44">
                <w:t xml:space="preserve"> </w:t>
              </w:r>
              <w:r w:rsidR="0043697F">
                <w:t xml:space="preserve"> </w:t>
              </w:r>
              <w:r w:rsidR="007A0F44">
                <w:t xml:space="preserve"> </w:t>
              </w:r>
              <w:r w:rsidR="007A0F44" w:rsidRPr="009D0878">
                <w:rPr>
                  <w:noProof/>
                </w:rPr>
                <mc:AlternateContent>
                  <mc:Choice Requires="wps">
                    <w:drawing>
                      <wp:inline distT="0" distB="0" distL="0" distR="0" wp14:anchorId="0604D136" wp14:editId="01DABB8B">
                        <wp:extent cx="118872" cy="118872"/>
                        <wp:effectExtent l="0" t="0" r="0" b="0"/>
                        <wp:docPr id="54" name="Address icon" descr="Address icon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18872" cy="118872"/>
                                </a:xfrm>
                                <a:custGeom>
                                  <a:avLst/>
                                  <a:gdLst>
                                    <a:gd name="T0" fmla="*/ 1493 w 2846"/>
                                    <a:gd name="T1" fmla="*/ 23 h 2833"/>
                                    <a:gd name="T2" fmla="*/ 1607 w 2846"/>
                                    <a:gd name="T3" fmla="*/ 115 h 2833"/>
                                    <a:gd name="T4" fmla="*/ 1757 w 2846"/>
                                    <a:gd name="T5" fmla="*/ 256 h 2833"/>
                                    <a:gd name="T6" fmla="*/ 1931 w 2846"/>
                                    <a:gd name="T7" fmla="*/ 422 h 2833"/>
                                    <a:gd name="T8" fmla="*/ 2118 w 2846"/>
                                    <a:gd name="T9" fmla="*/ 603 h 2833"/>
                                    <a:gd name="T10" fmla="*/ 2306 w 2846"/>
                                    <a:gd name="T11" fmla="*/ 787 h 2833"/>
                                    <a:gd name="T12" fmla="*/ 2482 w 2846"/>
                                    <a:gd name="T13" fmla="*/ 960 h 2833"/>
                                    <a:gd name="T14" fmla="*/ 2637 w 2846"/>
                                    <a:gd name="T15" fmla="*/ 1113 h 2833"/>
                                    <a:gd name="T16" fmla="*/ 2757 w 2846"/>
                                    <a:gd name="T17" fmla="*/ 1234 h 2833"/>
                                    <a:gd name="T18" fmla="*/ 2829 w 2846"/>
                                    <a:gd name="T19" fmla="*/ 1310 h 2833"/>
                                    <a:gd name="T20" fmla="*/ 2757 w 2846"/>
                                    <a:gd name="T21" fmla="*/ 1334 h 2833"/>
                                    <a:gd name="T22" fmla="*/ 2584 w 2846"/>
                                    <a:gd name="T23" fmla="*/ 1340 h 2833"/>
                                    <a:gd name="T24" fmla="*/ 2467 w 2846"/>
                                    <a:gd name="T25" fmla="*/ 1345 h 2833"/>
                                    <a:gd name="T26" fmla="*/ 2467 w 2846"/>
                                    <a:gd name="T27" fmla="*/ 2566 h 2833"/>
                                    <a:gd name="T28" fmla="*/ 2448 w 2846"/>
                                    <a:gd name="T29" fmla="*/ 2716 h 2833"/>
                                    <a:gd name="T30" fmla="*/ 2383 w 2846"/>
                                    <a:gd name="T31" fmla="*/ 2796 h 2833"/>
                                    <a:gd name="T32" fmla="*/ 2256 w 2846"/>
                                    <a:gd name="T33" fmla="*/ 2830 h 2833"/>
                                    <a:gd name="T34" fmla="*/ 2157 w 2846"/>
                                    <a:gd name="T35" fmla="*/ 2833 h 2833"/>
                                    <a:gd name="T36" fmla="*/ 2039 w 2846"/>
                                    <a:gd name="T37" fmla="*/ 2830 h 2833"/>
                                    <a:gd name="T38" fmla="*/ 1925 w 2846"/>
                                    <a:gd name="T39" fmla="*/ 2822 h 2833"/>
                                    <a:gd name="T40" fmla="*/ 1858 w 2846"/>
                                    <a:gd name="T41" fmla="*/ 2769 h 2833"/>
                                    <a:gd name="T42" fmla="*/ 1831 w 2846"/>
                                    <a:gd name="T43" fmla="*/ 2639 h 2833"/>
                                    <a:gd name="T44" fmla="*/ 1825 w 2846"/>
                                    <a:gd name="T45" fmla="*/ 2460 h 2833"/>
                                    <a:gd name="T46" fmla="*/ 1822 w 2846"/>
                                    <a:gd name="T47" fmla="*/ 2273 h 2833"/>
                                    <a:gd name="T48" fmla="*/ 1821 w 2846"/>
                                    <a:gd name="T49" fmla="*/ 2076 h 2833"/>
                                    <a:gd name="T50" fmla="*/ 1821 w 2846"/>
                                    <a:gd name="T51" fmla="*/ 1908 h 2833"/>
                                    <a:gd name="T52" fmla="*/ 1822 w 2846"/>
                                    <a:gd name="T53" fmla="*/ 1807 h 2833"/>
                                    <a:gd name="T54" fmla="*/ 1811 w 2846"/>
                                    <a:gd name="T55" fmla="*/ 1707 h 2833"/>
                                    <a:gd name="T56" fmla="*/ 1750 w 2846"/>
                                    <a:gd name="T57" fmla="*/ 1631 h 2833"/>
                                    <a:gd name="T58" fmla="*/ 1651 w 2846"/>
                                    <a:gd name="T59" fmla="*/ 1592 h 2833"/>
                                    <a:gd name="T60" fmla="*/ 1529 w 2846"/>
                                    <a:gd name="T61" fmla="*/ 1579 h 2833"/>
                                    <a:gd name="T62" fmla="*/ 1398 w 2846"/>
                                    <a:gd name="T63" fmla="*/ 1577 h 2833"/>
                                    <a:gd name="T64" fmla="*/ 1253 w 2846"/>
                                    <a:gd name="T65" fmla="*/ 1586 h 2833"/>
                                    <a:gd name="T66" fmla="*/ 1129 w 2846"/>
                                    <a:gd name="T67" fmla="*/ 1617 h 2833"/>
                                    <a:gd name="T68" fmla="*/ 1041 w 2846"/>
                                    <a:gd name="T69" fmla="*/ 1678 h 2833"/>
                                    <a:gd name="T70" fmla="*/ 1010 w 2846"/>
                                    <a:gd name="T71" fmla="*/ 1778 h 2833"/>
                                    <a:gd name="T72" fmla="*/ 1011 w 2846"/>
                                    <a:gd name="T73" fmla="*/ 2427 h 2833"/>
                                    <a:gd name="T74" fmla="*/ 1009 w 2846"/>
                                    <a:gd name="T75" fmla="*/ 2697 h 2833"/>
                                    <a:gd name="T76" fmla="*/ 959 w 2846"/>
                                    <a:gd name="T77" fmla="*/ 2783 h 2833"/>
                                    <a:gd name="T78" fmla="*/ 845 w 2846"/>
                                    <a:gd name="T79" fmla="*/ 2822 h 2833"/>
                                    <a:gd name="T80" fmla="*/ 562 w 2846"/>
                                    <a:gd name="T81" fmla="*/ 2828 h 2833"/>
                                    <a:gd name="T82" fmla="*/ 444 w 2846"/>
                                    <a:gd name="T83" fmla="*/ 2793 h 2833"/>
                                    <a:gd name="T84" fmla="*/ 380 w 2846"/>
                                    <a:gd name="T85" fmla="*/ 2703 h 2833"/>
                                    <a:gd name="T86" fmla="*/ 372 w 2846"/>
                                    <a:gd name="T87" fmla="*/ 2285 h 2833"/>
                                    <a:gd name="T88" fmla="*/ 370 w 2846"/>
                                    <a:gd name="T89" fmla="*/ 1351 h 2833"/>
                                    <a:gd name="T90" fmla="*/ 308 w 2846"/>
                                    <a:gd name="T91" fmla="*/ 1352 h 2833"/>
                                    <a:gd name="T92" fmla="*/ 191 w 2846"/>
                                    <a:gd name="T93" fmla="*/ 1353 h 2833"/>
                                    <a:gd name="T94" fmla="*/ 73 w 2846"/>
                                    <a:gd name="T95" fmla="*/ 1352 h 2833"/>
                                    <a:gd name="T96" fmla="*/ 4 w 2846"/>
                                    <a:gd name="T97" fmla="*/ 1352 h 2833"/>
                                    <a:gd name="T98" fmla="*/ 26 w 2846"/>
                                    <a:gd name="T99" fmla="*/ 1319 h 2833"/>
                                    <a:gd name="T100" fmla="*/ 109 w 2846"/>
                                    <a:gd name="T101" fmla="*/ 1230 h 2833"/>
                                    <a:gd name="T102" fmla="*/ 236 w 2846"/>
                                    <a:gd name="T103" fmla="*/ 1097 h 2833"/>
                                    <a:gd name="T104" fmla="*/ 394 w 2846"/>
                                    <a:gd name="T105" fmla="*/ 934 h 2833"/>
                                    <a:gd name="T106" fmla="*/ 574 w 2846"/>
                                    <a:gd name="T107" fmla="*/ 753 h 2833"/>
                                    <a:gd name="T108" fmla="*/ 762 w 2846"/>
                                    <a:gd name="T109" fmla="*/ 566 h 2833"/>
                                    <a:gd name="T110" fmla="*/ 946 w 2846"/>
                                    <a:gd name="T111" fmla="*/ 383 h 2833"/>
                                    <a:gd name="T112" fmla="*/ 1116 w 2846"/>
                                    <a:gd name="T113" fmla="*/ 218 h 2833"/>
                                    <a:gd name="T114" fmla="*/ 1257 w 2846"/>
                                    <a:gd name="T115" fmla="*/ 81 h 2833"/>
                                    <a:gd name="T116" fmla="*/ 1367 w 2846"/>
                                    <a:gd name="T117" fmla="*/ 7 h 283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846" h="2833">
                                      <a:moveTo>
                                        <a:pt x="1418" y="0"/>
                                      </a:moveTo>
                                      <a:lnTo>
                                        <a:pt x="1443" y="3"/>
                                      </a:lnTo>
                                      <a:lnTo>
                                        <a:pt x="1468" y="11"/>
                                      </a:lnTo>
                                      <a:lnTo>
                                        <a:pt x="1493" y="23"/>
                                      </a:lnTo>
                                      <a:lnTo>
                                        <a:pt x="1520" y="39"/>
                                      </a:lnTo>
                                      <a:lnTo>
                                        <a:pt x="1547" y="60"/>
                                      </a:lnTo>
                                      <a:lnTo>
                                        <a:pt x="1575" y="85"/>
                                      </a:lnTo>
                                      <a:lnTo>
                                        <a:pt x="1607" y="115"/>
                                      </a:lnTo>
                                      <a:lnTo>
                                        <a:pt x="1642" y="147"/>
                                      </a:lnTo>
                                      <a:lnTo>
                                        <a:pt x="1678" y="181"/>
                                      </a:lnTo>
                                      <a:lnTo>
                                        <a:pt x="1717" y="218"/>
                                      </a:lnTo>
                                      <a:lnTo>
                                        <a:pt x="1757" y="256"/>
                                      </a:lnTo>
                                      <a:lnTo>
                                        <a:pt x="1799" y="295"/>
                                      </a:lnTo>
                                      <a:lnTo>
                                        <a:pt x="1842" y="337"/>
                                      </a:lnTo>
                                      <a:lnTo>
                                        <a:pt x="1886" y="379"/>
                                      </a:lnTo>
                                      <a:lnTo>
                                        <a:pt x="1931" y="422"/>
                                      </a:lnTo>
                                      <a:lnTo>
                                        <a:pt x="1977" y="467"/>
                                      </a:lnTo>
                                      <a:lnTo>
                                        <a:pt x="2024" y="512"/>
                                      </a:lnTo>
                                      <a:lnTo>
                                        <a:pt x="2071" y="558"/>
                                      </a:lnTo>
                                      <a:lnTo>
                                        <a:pt x="2118" y="603"/>
                                      </a:lnTo>
                                      <a:lnTo>
                                        <a:pt x="2165" y="649"/>
                                      </a:lnTo>
                                      <a:lnTo>
                                        <a:pt x="2213" y="695"/>
                                      </a:lnTo>
                                      <a:lnTo>
                                        <a:pt x="2259" y="741"/>
                                      </a:lnTo>
                                      <a:lnTo>
                                        <a:pt x="2306" y="787"/>
                                      </a:lnTo>
                                      <a:lnTo>
                                        <a:pt x="2351" y="831"/>
                                      </a:lnTo>
                                      <a:lnTo>
                                        <a:pt x="2397" y="875"/>
                                      </a:lnTo>
                                      <a:lnTo>
                                        <a:pt x="2440" y="918"/>
                                      </a:lnTo>
                                      <a:lnTo>
                                        <a:pt x="2482" y="960"/>
                                      </a:lnTo>
                                      <a:lnTo>
                                        <a:pt x="2524" y="1001"/>
                                      </a:lnTo>
                                      <a:lnTo>
                                        <a:pt x="2563" y="1040"/>
                                      </a:lnTo>
                                      <a:lnTo>
                                        <a:pt x="2601" y="1077"/>
                                      </a:lnTo>
                                      <a:lnTo>
                                        <a:pt x="2637" y="1113"/>
                                      </a:lnTo>
                                      <a:lnTo>
                                        <a:pt x="2671" y="1147"/>
                                      </a:lnTo>
                                      <a:lnTo>
                                        <a:pt x="2702" y="1178"/>
                                      </a:lnTo>
                                      <a:lnTo>
                                        <a:pt x="2731" y="1207"/>
                                      </a:lnTo>
                                      <a:lnTo>
                                        <a:pt x="2757" y="1234"/>
                                      </a:lnTo>
                                      <a:lnTo>
                                        <a:pt x="2780" y="1257"/>
                                      </a:lnTo>
                                      <a:lnTo>
                                        <a:pt x="2800" y="1278"/>
                                      </a:lnTo>
                                      <a:lnTo>
                                        <a:pt x="2816" y="1296"/>
                                      </a:lnTo>
                                      <a:lnTo>
                                        <a:pt x="2829" y="1310"/>
                                      </a:lnTo>
                                      <a:lnTo>
                                        <a:pt x="2839" y="1321"/>
                                      </a:lnTo>
                                      <a:lnTo>
                                        <a:pt x="2846" y="1329"/>
                                      </a:lnTo>
                                      <a:lnTo>
                                        <a:pt x="2801" y="1332"/>
                                      </a:lnTo>
                                      <a:lnTo>
                                        <a:pt x="2757" y="1334"/>
                                      </a:lnTo>
                                      <a:lnTo>
                                        <a:pt x="2711" y="1336"/>
                                      </a:lnTo>
                                      <a:lnTo>
                                        <a:pt x="2667" y="1338"/>
                                      </a:lnTo>
                                      <a:lnTo>
                                        <a:pt x="2625" y="1339"/>
                                      </a:lnTo>
                                      <a:lnTo>
                                        <a:pt x="2584" y="1340"/>
                                      </a:lnTo>
                                      <a:lnTo>
                                        <a:pt x="2548" y="1341"/>
                                      </a:lnTo>
                                      <a:lnTo>
                                        <a:pt x="2515" y="1342"/>
                                      </a:lnTo>
                                      <a:lnTo>
                                        <a:pt x="2488" y="1343"/>
                                      </a:lnTo>
                                      <a:lnTo>
                                        <a:pt x="2467" y="1345"/>
                                      </a:lnTo>
                                      <a:lnTo>
                                        <a:pt x="2467" y="1478"/>
                                      </a:lnTo>
                                      <a:lnTo>
                                        <a:pt x="2467" y="1613"/>
                                      </a:lnTo>
                                      <a:lnTo>
                                        <a:pt x="2467" y="2513"/>
                                      </a:lnTo>
                                      <a:lnTo>
                                        <a:pt x="2467" y="2566"/>
                                      </a:lnTo>
                                      <a:lnTo>
                                        <a:pt x="2465" y="2611"/>
                                      </a:lnTo>
                                      <a:lnTo>
                                        <a:pt x="2462" y="2651"/>
                                      </a:lnTo>
                                      <a:lnTo>
                                        <a:pt x="2456" y="2686"/>
                                      </a:lnTo>
                                      <a:lnTo>
                                        <a:pt x="2448" y="2716"/>
                                      </a:lnTo>
                                      <a:lnTo>
                                        <a:pt x="2437" y="2741"/>
                                      </a:lnTo>
                                      <a:lnTo>
                                        <a:pt x="2422" y="2763"/>
                                      </a:lnTo>
                                      <a:lnTo>
                                        <a:pt x="2405" y="2781"/>
                                      </a:lnTo>
                                      <a:lnTo>
                                        <a:pt x="2383" y="2796"/>
                                      </a:lnTo>
                                      <a:lnTo>
                                        <a:pt x="2358" y="2808"/>
                                      </a:lnTo>
                                      <a:lnTo>
                                        <a:pt x="2328" y="2817"/>
                                      </a:lnTo>
                                      <a:lnTo>
                                        <a:pt x="2295" y="2824"/>
                                      </a:lnTo>
                                      <a:lnTo>
                                        <a:pt x="2256" y="2830"/>
                                      </a:lnTo>
                                      <a:lnTo>
                                        <a:pt x="2238" y="2832"/>
                                      </a:lnTo>
                                      <a:lnTo>
                                        <a:pt x="2215" y="2833"/>
                                      </a:lnTo>
                                      <a:lnTo>
                                        <a:pt x="2188" y="2833"/>
                                      </a:lnTo>
                                      <a:lnTo>
                                        <a:pt x="2157" y="2833"/>
                                      </a:lnTo>
                                      <a:lnTo>
                                        <a:pt x="2126" y="2832"/>
                                      </a:lnTo>
                                      <a:lnTo>
                                        <a:pt x="2095" y="2831"/>
                                      </a:lnTo>
                                      <a:lnTo>
                                        <a:pt x="2066" y="2831"/>
                                      </a:lnTo>
                                      <a:lnTo>
                                        <a:pt x="2039" y="2830"/>
                                      </a:lnTo>
                                      <a:lnTo>
                                        <a:pt x="2018" y="2830"/>
                                      </a:lnTo>
                                      <a:lnTo>
                                        <a:pt x="1983" y="2829"/>
                                      </a:lnTo>
                                      <a:lnTo>
                                        <a:pt x="1951" y="2827"/>
                                      </a:lnTo>
                                      <a:lnTo>
                                        <a:pt x="1925" y="2822"/>
                                      </a:lnTo>
                                      <a:lnTo>
                                        <a:pt x="1903" y="2814"/>
                                      </a:lnTo>
                                      <a:lnTo>
                                        <a:pt x="1885" y="2803"/>
                                      </a:lnTo>
                                      <a:lnTo>
                                        <a:pt x="1870" y="2788"/>
                                      </a:lnTo>
                                      <a:lnTo>
                                        <a:pt x="1858" y="2769"/>
                                      </a:lnTo>
                                      <a:lnTo>
                                        <a:pt x="1848" y="2744"/>
                                      </a:lnTo>
                                      <a:lnTo>
                                        <a:pt x="1840" y="2715"/>
                                      </a:lnTo>
                                      <a:lnTo>
                                        <a:pt x="1835" y="2680"/>
                                      </a:lnTo>
                                      <a:lnTo>
                                        <a:pt x="1831" y="2639"/>
                                      </a:lnTo>
                                      <a:lnTo>
                                        <a:pt x="1828" y="2591"/>
                                      </a:lnTo>
                                      <a:lnTo>
                                        <a:pt x="1826" y="2536"/>
                                      </a:lnTo>
                                      <a:lnTo>
                                        <a:pt x="1825" y="2500"/>
                                      </a:lnTo>
                                      <a:lnTo>
                                        <a:pt x="1825" y="2460"/>
                                      </a:lnTo>
                                      <a:lnTo>
                                        <a:pt x="1824" y="2416"/>
                                      </a:lnTo>
                                      <a:lnTo>
                                        <a:pt x="1823" y="2370"/>
                                      </a:lnTo>
                                      <a:lnTo>
                                        <a:pt x="1823" y="2323"/>
                                      </a:lnTo>
                                      <a:lnTo>
                                        <a:pt x="1822" y="2273"/>
                                      </a:lnTo>
                                      <a:lnTo>
                                        <a:pt x="1822" y="2224"/>
                                      </a:lnTo>
                                      <a:lnTo>
                                        <a:pt x="1821" y="2173"/>
                                      </a:lnTo>
                                      <a:lnTo>
                                        <a:pt x="1821" y="2124"/>
                                      </a:lnTo>
                                      <a:lnTo>
                                        <a:pt x="1821" y="2076"/>
                                      </a:lnTo>
                                      <a:lnTo>
                                        <a:pt x="1821" y="2030"/>
                                      </a:lnTo>
                                      <a:lnTo>
                                        <a:pt x="1821" y="1985"/>
                                      </a:lnTo>
                                      <a:lnTo>
                                        <a:pt x="1821" y="1945"/>
                                      </a:lnTo>
                                      <a:lnTo>
                                        <a:pt x="1821" y="1908"/>
                                      </a:lnTo>
                                      <a:lnTo>
                                        <a:pt x="1821" y="1874"/>
                                      </a:lnTo>
                                      <a:lnTo>
                                        <a:pt x="1821" y="1846"/>
                                      </a:lnTo>
                                      <a:lnTo>
                                        <a:pt x="1821" y="1823"/>
                                      </a:lnTo>
                                      <a:lnTo>
                                        <a:pt x="1822" y="1807"/>
                                      </a:lnTo>
                                      <a:lnTo>
                                        <a:pt x="1822" y="1797"/>
                                      </a:lnTo>
                                      <a:lnTo>
                                        <a:pt x="1822" y="1763"/>
                                      </a:lnTo>
                                      <a:lnTo>
                                        <a:pt x="1818" y="1733"/>
                                      </a:lnTo>
                                      <a:lnTo>
                                        <a:pt x="1811" y="1707"/>
                                      </a:lnTo>
                                      <a:lnTo>
                                        <a:pt x="1800" y="1684"/>
                                      </a:lnTo>
                                      <a:lnTo>
                                        <a:pt x="1786" y="1664"/>
                                      </a:lnTo>
                                      <a:lnTo>
                                        <a:pt x="1769" y="1646"/>
                                      </a:lnTo>
                                      <a:lnTo>
                                        <a:pt x="1750" y="1631"/>
                                      </a:lnTo>
                                      <a:lnTo>
                                        <a:pt x="1728" y="1618"/>
                                      </a:lnTo>
                                      <a:lnTo>
                                        <a:pt x="1704" y="1608"/>
                                      </a:lnTo>
                                      <a:lnTo>
                                        <a:pt x="1678" y="1599"/>
                                      </a:lnTo>
                                      <a:lnTo>
                                        <a:pt x="1651" y="1592"/>
                                      </a:lnTo>
                                      <a:lnTo>
                                        <a:pt x="1622" y="1587"/>
                                      </a:lnTo>
                                      <a:lnTo>
                                        <a:pt x="1591" y="1583"/>
                                      </a:lnTo>
                                      <a:lnTo>
                                        <a:pt x="1561" y="1581"/>
                                      </a:lnTo>
                                      <a:lnTo>
                                        <a:pt x="1529" y="1579"/>
                                      </a:lnTo>
                                      <a:lnTo>
                                        <a:pt x="1496" y="1578"/>
                                      </a:lnTo>
                                      <a:lnTo>
                                        <a:pt x="1463" y="1577"/>
                                      </a:lnTo>
                                      <a:lnTo>
                                        <a:pt x="1431" y="1577"/>
                                      </a:lnTo>
                                      <a:lnTo>
                                        <a:pt x="1398" y="1577"/>
                                      </a:lnTo>
                                      <a:lnTo>
                                        <a:pt x="1361" y="1578"/>
                                      </a:lnTo>
                                      <a:lnTo>
                                        <a:pt x="1324" y="1579"/>
                                      </a:lnTo>
                                      <a:lnTo>
                                        <a:pt x="1289" y="1582"/>
                                      </a:lnTo>
                                      <a:lnTo>
                                        <a:pt x="1253" y="1586"/>
                                      </a:lnTo>
                                      <a:lnTo>
                                        <a:pt x="1220" y="1591"/>
                                      </a:lnTo>
                                      <a:lnTo>
                                        <a:pt x="1188" y="1598"/>
                                      </a:lnTo>
                                      <a:lnTo>
                                        <a:pt x="1157" y="1606"/>
                                      </a:lnTo>
                                      <a:lnTo>
                                        <a:pt x="1129" y="1617"/>
                                      </a:lnTo>
                                      <a:lnTo>
                                        <a:pt x="1103" y="1629"/>
                                      </a:lnTo>
                                      <a:lnTo>
                                        <a:pt x="1080" y="1643"/>
                                      </a:lnTo>
                                      <a:lnTo>
                                        <a:pt x="1058" y="1660"/>
                                      </a:lnTo>
                                      <a:lnTo>
                                        <a:pt x="1041" y="1678"/>
                                      </a:lnTo>
                                      <a:lnTo>
                                        <a:pt x="1028" y="1699"/>
                                      </a:lnTo>
                                      <a:lnTo>
                                        <a:pt x="1018" y="1723"/>
                                      </a:lnTo>
                                      <a:lnTo>
                                        <a:pt x="1012" y="1748"/>
                                      </a:lnTo>
                                      <a:lnTo>
                                        <a:pt x="1010" y="1778"/>
                                      </a:lnTo>
                                      <a:lnTo>
                                        <a:pt x="1012" y="1940"/>
                                      </a:lnTo>
                                      <a:lnTo>
                                        <a:pt x="1011" y="2103"/>
                                      </a:lnTo>
                                      <a:lnTo>
                                        <a:pt x="1010" y="2265"/>
                                      </a:lnTo>
                                      <a:lnTo>
                                        <a:pt x="1011" y="2427"/>
                                      </a:lnTo>
                                      <a:lnTo>
                                        <a:pt x="1015" y="2590"/>
                                      </a:lnTo>
                                      <a:lnTo>
                                        <a:pt x="1015" y="2630"/>
                                      </a:lnTo>
                                      <a:lnTo>
                                        <a:pt x="1013" y="2666"/>
                                      </a:lnTo>
                                      <a:lnTo>
                                        <a:pt x="1009" y="2697"/>
                                      </a:lnTo>
                                      <a:lnTo>
                                        <a:pt x="1001" y="2723"/>
                                      </a:lnTo>
                                      <a:lnTo>
                                        <a:pt x="990" y="2746"/>
                                      </a:lnTo>
                                      <a:lnTo>
                                        <a:pt x="976" y="2767"/>
                                      </a:lnTo>
                                      <a:lnTo>
                                        <a:pt x="959" y="2783"/>
                                      </a:lnTo>
                                      <a:lnTo>
                                        <a:pt x="936" y="2796"/>
                                      </a:lnTo>
                                      <a:lnTo>
                                        <a:pt x="910" y="2807"/>
                                      </a:lnTo>
                                      <a:lnTo>
                                        <a:pt x="880" y="2815"/>
                                      </a:lnTo>
                                      <a:lnTo>
                                        <a:pt x="845" y="2822"/>
                                      </a:lnTo>
                                      <a:lnTo>
                                        <a:pt x="804" y="2826"/>
                                      </a:lnTo>
                                      <a:lnTo>
                                        <a:pt x="760" y="2829"/>
                                      </a:lnTo>
                                      <a:lnTo>
                                        <a:pt x="600" y="2829"/>
                                      </a:lnTo>
                                      <a:lnTo>
                                        <a:pt x="562" y="2828"/>
                                      </a:lnTo>
                                      <a:lnTo>
                                        <a:pt x="528" y="2824"/>
                                      </a:lnTo>
                                      <a:lnTo>
                                        <a:pt x="496" y="2817"/>
                                      </a:lnTo>
                                      <a:lnTo>
                                        <a:pt x="468" y="2806"/>
                                      </a:lnTo>
                                      <a:lnTo>
                                        <a:pt x="444" y="2793"/>
                                      </a:lnTo>
                                      <a:lnTo>
                                        <a:pt x="423" y="2776"/>
                                      </a:lnTo>
                                      <a:lnTo>
                                        <a:pt x="406" y="2755"/>
                                      </a:lnTo>
                                      <a:lnTo>
                                        <a:pt x="391" y="2731"/>
                                      </a:lnTo>
                                      <a:lnTo>
                                        <a:pt x="380" y="2703"/>
                                      </a:lnTo>
                                      <a:lnTo>
                                        <a:pt x="373" y="2672"/>
                                      </a:lnTo>
                                      <a:lnTo>
                                        <a:pt x="369" y="2636"/>
                                      </a:lnTo>
                                      <a:lnTo>
                                        <a:pt x="368" y="2596"/>
                                      </a:lnTo>
                                      <a:lnTo>
                                        <a:pt x="372" y="2285"/>
                                      </a:lnTo>
                                      <a:lnTo>
                                        <a:pt x="372" y="1973"/>
                                      </a:lnTo>
                                      <a:lnTo>
                                        <a:pt x="371" y="1662"/>
                                      </a:lnTo>
                                      <a:lnTo>
                                        <a:pt x="371" y="1350"/>
                                      </a:lnTo>
                                      <a:lnTo>
                                        <a:pt x="370" y="1351"/>
                                      </a:lnTo>
                                      <a:lnTo>
                                        <a:pt x="362" y="1351"/>
                                      </a:lnTo>
                                      <a:lnTo>
                                        <a:pt x="348" y="1352"/>
                                      </a:lnTo>
                                      <a:lnTo>
                                        <a:pt x="330" y="1352"/>
                                      </a:lnTo>
                                      <a:lnTo>
                                        <a:pt x="308" y="1352"/>
                                      </a:lnTo>
                                      <a:lnTo>
                                        <a:pt x="281" y="1353"/>
                                      </a:lnTo>
                                      <a:lnTo>
                                        <a:pt x="252" y="1353"/>
                                      </a:lnTo>
                                      <a:lnTo>
                                        <a:pt x="222" y="1353"/>
                                      </a:lnTo>
                                      <a:lnTo>
                                        <a:pt x="191" y="1353"/>
                                      </a:lnTo>
                                      <a:lnTo>
                                        <a:pt x="159" y="1353"/>
                                      </a:lnTo>
                                      <a:lnTo>
                                        <a:pt x="129" y="1352"/>
                                      </a:lnTo>
                                      <a:lnTo>
                                        <a:pt x="100" y="1352"/>
                                      </a:lnTo>
                                      <a:lnTo>
                                        <a:pt x="73" y="1352"/>
                                      </a:lnTo>
                                      <a:lnTo>
                                        <a:pt x="48" y="1352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13" y="1352"/>
                                      </a:lnTo>
                                      <a:lnTo>
                                        <a:pt x="4" y="1352"/>
                                      </a:lnTo>
                                      <a:lnTo>
                                        <a:pt x="0" y="1352"/>
                                      </a:lnTo>
                                      <a:lnTo>
                                        <a:pt x="5" y="1345"/>
                                      </a:lnTo>
                                      <a:lnTo>
                                        <a:pt x="14" y="1334"/>
                                      </a:lnTo>
                                      <a:lnTo>
                                        <a:pt x="26" y="1319"/>
                                      </a:lnTo>
                                      <a:lnTo>
                                        <a:pt x="42" y="1301"/>
                                      </a:lnTo>
                                      <a:lnTo>
                                        <a:pt x="61" y="1280"/>
                                      </a:lnTo>
                                      <a:lnTo>
                                        <a:pt x="84" y="1256"/>
                                      </a:lnTo>
                                      <a:lnTo>
                                        <a:pt x="109" y="1230"/>
                                      </a:lnTo>
                                      <a:lnTo>
                                        <a:pt x="137" y="1199"/>
                                      </a:lnTo>
                                      <a:lnTo>
                                        <a:pt x="167" y="1168"/>
                                      </a:lnTo>
                                      <a:lnTo>
                                        <a:pt x="201" y="1134"/>
                                      </a:lnTo>
                                      <a:lnTo>
                                        <a:pt x="236" y="1097"/>
                                      </a:lnTo>
                                      <a:lnTo>
                                        <a:pt x="272" y="1059"/>
                                      </a:lnTo>
                                      <a:lnTo>
                                        <a:pt x="312" y="1019"/>
                                      </a:lnTo>
                                      <a:lnTo>
                                        <a:pt x="352" y="977"/>
                                      </a:lnTo>
                                      <a:lnTo>
                                        <a:pt x="394" y="934"/>
                                      </a:lnTo>
                                      <a:lnTo>
                                        <a:pt x="438" y="891"/>
                                      </a:lnTo>
                                      <a:lnTo>
                                        <a:pt x="482" y="845"/>
                                      </a:lnTo>
                                      <a:lnTo>
                                        <a:pt x="528" y="800"/>
                                      </a:lnTo>
                                      <a:lnTo>
                                        <a:pt x="574" y="753"/>
                                      </a:lnTo>
                                      <a:lnTo>
                                        <a:pt x="621" y="706"/>
                                      </a:lnTo>
                                      <a:lnTo>
                                        <a:pt x="668" y="660"/>
                                      </a:lnTo>
                                      <a:lnTo>
                                        <a:pt x="714" y="612"/>
                                      </a:lnTo>
                                      <a:lnTo>
                                        <a:pt x="762" y="566"/>
                                      </a:lnTo>
                                      <a:lnTo>
                                        <a:pt x="809" y="518"/>
                                      </a:lnTo>
                                      <a:lnTo>
                                        <a:pt x="856" y="473"/>
                                      </a:lnTo>
                                      <a:lnTo>
                                        <a:pt x="901" y="427"/>
                                      </a:lnTo>
                                      <a:lnTo>
                                        <a:pt x="946" y="383"/>
                                      </a:lnTo>
                                      <a:lnTo>
                                        <a:pt x="991" y="340"/>
                                      </a:lnTo>
                                      <a:lnTo>
                                        <a:pt x="1033" y="297"/>
                                      </a:lnTo>
                                      <a:lnTo>
                                        <a:pt x="1076" y="257"/>
                                      </a:lnTo>
                                      <a:lnTo>
                                        <a:pt x="1116" y="218"/>
                                      </a:lnTo>
                                      <a:lnTo>
                                        <a:pt x="1154" y="180"/>
                                      </a:lnTo>
                                      <a:lnTo>
                                        <a:pt x="1191" y="145"/>
                                      </a:lnTo>
                                      <a:lnTo>
                                        <a:pt x="1225" y="112"/>
                                      </a:lnTo>
                                      <a:lnTo>
                                        <a:pt x="1257" y="81"/>
                                      </a:lnTo>
                                      <a:lnTo>
                                        <a:pt x="1287" y="55"/>
                                      </a:lnTo>
                                      <a:lnTo>
                                        <a:pt x="1315" y="34"/>
                                      </a:lnTo>
                                      <a:lnTo>
                                        <a:pt x="1342" y="18"/>
                                      </a:lnTo>
                                      <a:lnTo>
                                        <a:pt x="1367" y="7"/>
                                      </a:lnTo>
                                      <a:lnTo>
                                        <a:pt x="1392" y="1"/>
                                      </a:lnTo>
                                      <a:lnTo>
                                        <a:pt x="14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shape w14:anchorId="7C2B64EF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<w10:anchorlock/>
                      </v:shape>
                    </w:pict>
                  </mc:Fallback>
                </mc:AlternateContent>
              </w:r>
            </w:ins>
          </w:p>
          <w:p w14:paraId="2719F0C7" w14:textId="77777777" w:rsidR="007A0F44" w:rsidRDefault="00000000" w:rsidP="00174A87">
            <w:pPr>
              <w:pStyle w:val="ContactInfo"/>
              <w:rPr>
                <w:ins w:id="12" w:author="Author"/>
              </w:rPr>
            </w:pPr>
            <w:customXmlInsRangeStart w:id="13" w:author="Author"/>
            <w:sdt>
              <w:sdtPr>
                <w:alias w:val="Enter email:"/>
                <w:tag w:val="Enter email:"/>
                <w:id w:val="479813182"/>
                <w:placeholder>
                  <w:docPart w:val="AD64144E77C64286AEA7AEE2BC7AEA68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customXmlInsRangeEnd w:id="13"/>
                <w:ins w:id="14" w:author="Author">
                  <w:r w:rsidR="00BF72E2">
                    <w:t>vikramv2789@nycstudents.net</w:t>
                  </w:r>
                </w:ins>
                <w:customXmlInsRangeStart w:id="15" w:author="Author"/>
              </w:sdtContent>
            </w:sdt>
            <w:customXmlInsRangeEnd w:id="15"/>
            <w:ins w:id="16" w:author="Author">
              <w:r w:rsidR="007A0F44">
                <w:t xml:space="preserve">  </w:t>
              </w:r>
              <w:r w:rsidR="007A0F44">
                <w:rPr>
                  <w:noProof/>
                </w:rPr>
                <mc:AlternateContent>
                  <mc:Choice Requires="wps">
                    <w:drawing>
                      <wp:inline distT="0" distB="0" distL="0" distR="0" wp14:anchorId="3F597C71" wp14:editId="6707D6B0">
                        <wp:extent cx="137160" cy="91440"/>
                        <wp:effectExtent l="0" t="0" r="0" b="3810"/>
                        <wp:docPr id="56" name="Freeform 5" descr="Email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0" y="0"/>
                                  <a:ext cx="137160" cy="91440"/>
                                </a:xfrm>
                                <a:custGeom>
                                  <a:avLst/>
                                  <a:gdLst>
                                    <a:gd name="T0" fmla="*/ 108 w 120"/>
                                    <a:gd name="T1" fmla="*/ 21 h 80"/>
                                    <a:gd name="T2" fmla="*/ 108 w 120"/>
                                    <a:gd name="T3" fmla="*/ 21 h 80"/>
                                    <a:gd name="T4" fmla="*/ 60 w 120"/>
                                    <a:gd name="T5" fmla="*/ 58 h 80"/>
                                    <a:gd name="T6" fmla="*/ 12 w 120"/>
                                    <a:gd name="T7" fmla="*/ 21 h 80"/>
                                    <a:gd name="T8" fmla="*/ 12 w 120"/>
                                    <a:gd name="T9" fmla="*/ 18 h 80"/>
                                    <a:gd name="T10" fmla="*/ 16 w 120"/>
                                    <a:gd name="T11" fmla="*/ 17 h 80"/>
                                    <a:gd name="T12" fmla="*/ 60 w 120"/>
                                    <a:gd name="T13" fmla="*/ 51 h 80"/>
                                    <a:gd name="T14" fmla="*/ 104 w 120"/>
                                    <a:gd name="T15" fmla="*/ 17 h 80"/>
                                    <a:gd name="T16" fmla="*/ 108 w 120"/>
                                    <a:gd name="T17" fmla="*/ 18 h 80"/>
                                    <a:gd name="T18" fmla="*/ 108 w 120"/>
                                    <a:gd name="T19" fmla="*/ 21 h 80"/>
                                    <a:gd name="T20" fmla="*/ 108 w 120"/>
                                    <a:gd name="T21" fmla="*/ 21 h 80"/>
                                    <a:gd name="T22" fmla="*/ 114 w 120"/>
                                    <a:gd name="T23" fmla="*/ 0 h 80"/>
                                    <a:gd name="T24" fmla="*/ 114 w 120"/>
                                    <a:gd name="T25" fmla="*/ 0 h 80"/>
                                    <a:gd name="T26" fmla="*/ 6 w 120"/>
                                    <a:gd name="T27" fmla="*/ 0 h 80"/>
                                    <a:gd name="T28" fmla="*/ 0 w 120"/>
                                    <a:gd name="T29" fmla="*/ 6 h 80"/>
                                    <a:gd name="T30" fmla="*/ 0 w 120"/>
                                    <a:gd name="T31" fmla="*/ 74 h 80"/>
                                    <a:gd name="T32" fmla="*/ 6 w 120"/>
                                    <a:gd name="T33" fmla="*/ 80 h 80"/>
                                    <a:gd name="T34" fmla="*/ 114 w 120"/>
                                    <a:gd name="T35" fmla="*/ 80 h 80"/>
                                    <a:gd name="T36" fmla="*/ 120 w 120"/>
                                    <a:gd name="T37" fmla="*/ 74 h 80"/>
                                    <a:gd name="T38" fmla="*/ 120 w 120"/>
                                    <a:gd name="T39" fmla="*/ 6 h 80"/>
                                    <a:gd name="T40" fmla="*/ 114 w 120"/>
                                    <a:gd name="T41" fmla="*/ 0 h 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120" h="80">
                                      <a:moveTo>
                                        <a:pt x="108" y="21"/>
                                      </a:moveTo>
                                      <a:lnTo>
                                        <a:pt x="108" y="21"/>
                                      </a:lnTo>
                                      <a:lnTo>
                                        <a:pt x="60" y="58"/>
                                      </a:lnTo>
                                      <a:lnTo>
                                        <a:pt x="12" y="21"/>
                                      </a:lnTo>
                                      <a:cubicBezTo>
                                        <a:pt x="11" y="20"/>
                                        <a:pt x="11" y="19"/>
                                        <a:pt x="12" y="18"/>
                                      </a:cubicBezTo>
                                      <a:cubicBezTo>
                                        <a:pt x="13" y="16"/>
                                        <a:pt x="14" y="16"/>
                                        <a:pt x="16" y="17"/>
                                      </a:cubicBezTo>
                                      <a:lnTo>
                                        <a:pt x="60" y="51"/>
                                      </a:lnTo>
                                      <a:lnTo>
                                        <a:pt x="104" y="17"/>
                                      </a:lnTo>
                                      <a:cubicBezTo>
                                        <a:pt x="105" y="16"/>
                                        <a:pt x="107" y="16"/>
                                        <a:pt x="108" y="18"/>
                                      </a:cubicBezTo>
                                      <a:cubicBezTo>
                                        <a:pt x="109" y="19"/>
                                        <a:pt x="109" y="20"/>
                                        <a:pt x="108" y="21"/>
                                      </a:cubicBezTo>
                                      <a:lnTo>
                                        <a:pt x="108" y="21"/>
                                      </a:lnTo>
                                      <a:close/>
                                      <a:moveTo>
                                        <a:pt x="114" y="0"/>
                                      </a:moveTo>
                                      <a:lnTo>
                                        <a:pt x="114" y="0"/>
                                      </a:lnTo>
                                      <a:lnTo>
                                        <a:pt x="6" y="0"/>
                                      </a:lnTo>
                                      <a:cubicBezTo>
                                        <a:pt x="3" y="0"/>
                                        <a:pt x="0" y="3"/>
                                        <a:pt x="0" y="6"/>
                                      </a:cubicBezTo>
                                      <a:lnTo>
                                        <a:pt x="0" y="74"/>
                                      </a:lnTo>
                                      <a:cubicBezTo>
                                        <a:pt x="0" y="77"/>
                                        <a:pt x="3" y="80"/>
                                        <a:pt x="6" y="80"/>
                                      </a:cubicBezTo>
                                      <a:lnTo>
                                        <a:pt x="114" y="80"/>
                                      </a:lnTo>
                                      <a:cubicBezTo>
                                        <a:pt x="117" y="80"/>
                                        <a:pt x="120" y="77"/>
                                        <a:pt x="120" y="74"/>
                                      </a:cubicBezTo>
                                      <a:lnTo>
                                        <a:pt x="120" y="6"/>
                                      </a:lnTo>
                                      <a:cubicBezTo>
                                        <a:pt x="120" y="3"/>
                                        <a:pt x="117" y="0"/>
                                        <a:pt x="11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shape w14:anchorId="4526FAA4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<o:lock v:ext="edit" aspectratio="t" verticies="t"/>
                        <w10:anchorlock/>
                      </v:shape>
                    </w:pict>
                  </mc:Fallback>
                </mc:AlternateContent>
              </w:r>
            </w:ins>
          </w:p>
          <w:p w14:paraId="2936BC84" w14:textId="77777777" w:rsidR="007A0F44" w:rsidRPr="00565B06" w:rsidRDefault="007A0F44">
            <w:pPr>
              <w:pStyle w:val="ContactInfo"/>
              <w:jc w:val="left"/>
              <w:pPrChange w:id="17" w:author="Author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/>
                </w:pPr>
              </w:pPrChange>
            </w:pPr>
            <w:r>
              <w:t xml:space="preserve">  </w:t>
            </w:r>
          </w:p>
        </w:tc>
      </w:tr>
    </w:tbl>
    <w:p w14:paraId="51B7EFB5" w14:textId="77777777" w:rsidR="00A77B4D" w:rsidRPr="00565B06" w:rsidRDefault="00A77B4D" w:rsidP="007850D1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  <w:tblPrChange w:id="18" w:author="Author">
          <w:tblPr>
            <w:tblW w:w="9374" w:type="dxa"/>
            <w:tblInd w:w="-72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CellMar>
              <w:left w:w="0" w:type="dxa"/>
              <w:right w:w="0" w:type="dxa"/>
            </w:tblCellMar>
            <w:tblLook w:val="0400" w:firstRow="0" w:lastRow="0" w:firstColumn="0" w:lastColumn="0" w:noHBand="0" w:noVBand="1"/>
            <w:tblDescription w:val="Education layout table"/>
          </w:tblPr>
        </w:tblPrChange>
      </w:tblPr>
      <w:tblGrid>
        <w:gridCol w:w="725"/>
        <w:gridCol w:w="8649"/>
        <w:tblGridChange w:id="19">
          <w:tblGrid>
            <w:gridCol w:w="725"/>
            <w:gridCol w:w="8649"/>
          </w:tblGrid>
        </w:tblGridChange>
      </w:tblGrid>
      <w:tr w:rsidR="00A77B4D" w:rsidRPr="00565B06" w14:paraId="37586DF7" w14:textId="77777777" w:rsidTr="00AC3714">
        <w:tc>
          <w:tcPr>
            <w:tcW w:w="720" w:type="dxa"/>
            <w:tcMar>
              <w:right w:w="216" w:type="dxa"/>
            </w:tcMar>
            <w:vAlign w:val="bottom"/>
            <w:tcPrChange w:id="20" w:author="Author">
              <w:tcPr>
                <w:tcW w:w="725" w:type="dxa"/>
                <w:tcMar>
                  <w:right w:w="216" w:type="dxa"/>
                </w:tcMar>
                <w:vAlign w:val="bottom"/>
              </w:tcPr>
            </w:tcPrChange>
          </w:tcPr>
          <w:p w14:paraId="1873E2B3" w14:textId="77777777" w:rsidR="00A77B4D" w:rsidRPr="00565B06" w:rsidRDefault="00075B13">
            <w:pPr>
              <w:pStyle w:val="Icons"/>
              <w:pPrChange w:id="21" w:author="Author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20"/>
                  <w:jc w:val="center"/>
                </w:pPr>
              </w:pPrChange>
            </w:pPr>
            <w:ins w:id="22" w:author="Author">
              <w:r w:rsidRPr="00565B06">
                <w:rPr>
                  <w:noProof/>
                </w:rPr>
                <mc:AlternateContent>
                  <mc:Choice Requires="wpg">
                    <w:drawing>
                      <wp:inline distT="0" distB="0" distL="0" distR="0" wp14:anchorId="0E65291B" wp14:editId="59E69D8A">
                        <wp:extent cx="274320" cy="274320"/>
                        <wp:effectExtent l="0" t="0" r="0" b="0"/>
                        <wp:docPr id="18" name="Education in circle icon" descr="Education icon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 bwMode="auto">
                                <a:xfrm>
                                  <a:off x="0" y="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19" name="Education icon circle" descr="Education icon circl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>
                                      <a:gd name="T0" fmla="*/ 1725 w 3246"/>
                                      <a:gd name="T1" fmla="*/ 3 h 3246"/>
                                      <a:gd name="T2" fmla="*/ 1925 w 3246"/>
                                      <a:gd name="T3" fmla="*/ 28 h 3246"/>
                                      <a:gd name="T4" fmla="*/ 2117 w 3246"/>
                                      <a:gd name="T5" fmla="*/ 77 h 3246"/>
                                      <a:gd name="T6" fmla="*/ 2299 w 3246"/>
                                      <a:gd name="T7" fmla="*/ 147 h 3246"/>
                                      <a:gd name="T8" fmla="*/ 2469 w 3246"/>
                                      <a:gd name="T9" fmla="*/ 239 h 3246"/>
                                      <a:gd name="T10" fmla="*/ 2628 w 3246"/>
                                      <a:gd name="T11" fmla="*/ 348 h 3246"/>
                                      <a:gd name="T12" fmla="*/ 2771 w 3246"/>
                                      <a:gd name="T13" fmla="*/ 475 h 3246"/>
                                      <a:gd name="T14" fmla="*/ 2898 w 3246"/>
                                      <a:gd name="T15" fmla="*/ 618 h 3246"/>
                                      <a:gd name="T16" fmla="*/ 3007 w 3246"/>
                                      <a:gd name="T17" fmla="*/ 777 h 3246"/>
                                      <a:gd name="T18" fmla="*/ 3099 w 3246"/>
                                      <a:gd name="T19" fmla="*/ 947 h 3246"/>
                                      <a:gd name="T20" fmla="*/ 3169 w 3246"/>
                                      <a:gd name="T21" fmla="*/ 1129 h 3246"/>
                                      <a:gd name="T22" fmla="*/ 3218 w 3246"/>
                                      <a:gd name="T23" fmla="*/ 1321 h 3246"/>
                                      <a:gd name="T24" fmla="*/ 3243 w 3246"/>
                                      <a:gd name="T25" fmla="*/ 1521 h 3246"/>
                                      <a:gd name="T26" fmla="*/ 3243 w 3246"/>
                                      <a:gd name="T27" fmla="*/ 1725 h 3246"/>
                                      <a:gd name="T28" fmla="*/ 3218 w 3246"/>
                                      <a:gd name="T29" fmla="*/ 1926 h 3246"/>
                                      <a:gd name="T30" fmla="*/ 3169 w 3246"/>
                                      <a:gd name="T31" fmla="*/ 2117 h 3246"/>
                                      <a:gd name="T32" fmla="*/ 3099 w 3246"/>
                                      <a:gd name="T33" fmla="*/ 2299 h 3246"/>
                                      <a:gd name="T34" fmla="*/ 3007 w 3246"/>
                                      <a:gd name="T35" fmla="*/ 2470 h 3246"/>
                                      <a:gd name="T36" fmla="*/ 2898 w 3246"/>
                                      <a:gd name="T37" fmla="*/ 2628 h 3246"/>
                                      <a:gd name="T38" fmla="*/ 2771 w 3246"/>
                                      <a:gd name="T39" fmla="*/ 2771 h 3246"/>
                                      <a:gd name="T40" fmla="*/ 2628 w 3246"/>
                                      <a:gd name="T41" fmla="*/ 2898 h 3246"/>
                                      <a:gd name="T42" fmla="*/ 2469 w 3246"/>
                                      <a:gd name="T43" fmla="*/ 3008 h 3246"/>
                                      <a:gd name="T44" fmla="*/ 2299 w 3246"/>
                                      <a:gd name="T45" fmla="*/ 3099 h 3246"/>
                                      <a:gd name="T46" fmla="*/ 2117 w 3246"/>
                                      <a:gd name="T47" fmla="*/ 3169 h 3246"/>
                                      <a:gd name="T48" fmla="*/ 1925 w 3246"/>
                                      <a:gd name="T49" fmla="*/ 3218 h 3246"/>
                                      <a:gd name="T50" fmla="*/ 1725 w 3246"/>
                                      <a:gd name="T51" fmla="*/ 3243 h 3246"/>
                                      <a:gd name="T52" fmla="*/ 1521 w 3246"/>
                                      <a:gd name="T53" fmla="*/ 3243 h 3246"/>
                                      <a:gd name="T54" fmla="*/ 1320 w 3246"/>
                                      <a:gd name="T55" fmla="*/ 3218 h 3246"/>
                                      <a:gd name="T56" fmla="*/ 1129 w 3246"/>
                                      <a:gd name="T57" fmla="*/ 3169 h 3246"/>
                                      <a:gd name="T58" fmla="*/ 947 w 3246"/>
                                      <a:gd name="T59" fmla="*/ 3099 h 3246"/>
                                      <a:gd name="T60" fmla="*/ 776 w 3246"/>
                                      <a:gd name="T61" fmla="*/ 3008 h 3246"/>
                                      <a:gd name="T62" fmla="*/ 618 w 3246"/>
                                      <a:gd name="T63" fmla="*/ 2898 h 3246"/>
                                      <a:gd name="T64" fmla="*/ 475 w 3246"/>
                                      <a:gd name="T65" fmla="*/ 2771 h 3246"/>
                                      <a:gd name="T66" fmla="*/ 348 w 3246"/>
                                      <a:gd name="T67" fmla="*/ 2628 h 3246"/>
                                      <a:gd name="T68" fmla="*/ 238 w 3246"/>
                                      <a:gd name="T69" fmla="*/ 2470 h 3246"/>
                                      <a:gd name="T70" fmla="*/ 147 w 3246"/>
                                      <a:gd name="T71" fmla="*/ 2299 h 3246"/>
                                      <a:gd name="T72" fmla="*/ 77 w 3246"/>
                                      <a:gd name="T73" fmla="*/ 2117 h 3246"/>
                                      <a:gd name="T74" fmla="*/ 28 w 3246"/>
                                      <a:gd name="T75" fmla="*/ 1926 h 3246"/>
                                      <a:gd name="T76" fmla="*/ 3 w 3246"/>
                                      <a:gd name="T77" fmla="*/ 1725 h 3246"/>
                                      <a:gd name="T78" fmla="*/ 3 w 3246"/>
                                      <a:gd name="T79" fmla="*/ 1521 h 3246"/>
                                      <a:gd name="T80" fmla="*/ 28 w 3246"/>
                                      <a:gd name="T81" fmla="*/ 1321 h 3246"/>
                                      <a:gd name="T82" fmla="*/ 77 w 3246"/>
                                      <a:gd name="T83" fmla="*/ 1129 h 3246"/>
                                      <a:gd name="T84" fmla="*/ 147 w 3246"/>
                                      <a:gd name="T85" fmla="*/ 947 h 3246"/>
                                      <a:gd name="T86" fmla="*/ 238 w 3246"/>
                                      <a:gd name="T87" fmla="*/ 777 h 3246"/>
                                      <a:gd name="T88" fmla="*/ 348 w 3246"/>
                                      <a:gd name="T89" fmla="*/ 618 h 3246"/>
                                      <a:gd name="T90" fmla="*/ 475 w 3246"/>
                                      <a:gd name="T91" fmla="*/ 475 h 3246"/>
                                      <a:gd name="T92" fmla="*/ 618 w 3246"/>
                                      <a:gd name="T93" fmla="*/ 348 h 3246"/>
                                      <a:gd name="T94" fmla="*/ 776 w 3246"/>
                                      <a:gd name="T95" fmla="*/ 239 h 3246"/>
                                      <a:gd name="T96" fmla="*/ 947 w 3246"/>
                                      <a:gd name="T97" fmla="*/ 147 h 3246"/>
                                      <a:gd name="T98" fmla="*/ 1129 w 3246"/>
                                      <a:gd name="T99" fmla="*/ 77 h 3246"/>
                                      <a:gd name="T100" fmla="*/ 1320 w 3246"/>
                                      <a:gd name="T101" fmla="*/ 28 h 3246"/>
                                      <a:gd name="T102" fmla="*/ 1521 w 3246"/>
                                      <a:gd name="T103" fmla="*/ 3 h 324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</a:cxnLst>
                                    <a:rect l="0" t="0" r="r" b="b"/>
                                    <a:pathLst>
                                      <a:path w="3246" h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Education icon symbol" descr="Education icon symbol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40" y="57"/>
                                    <a:ext cx="94" cy="56"/>
                                  </a:xfrm>
                                  <a:custGeom>
                                    <a:avLst/>
                                    <a:gdLst>
                                      <a:gd name="T0" fmla="*/ 87 w 1789"/>
                                      <a:gd name="T1" fmla="*/ 832 h 1079"/>
                                      <a:gd name="T2" fmla="*/ 148 w 1789"/>
                                      <a:gd name="T3" fmla="*/ 809 h 1079"/>
                                      <a:gd name="T4" fmla="*/ 1252 w 1789"/>
                                      <a:gd name="T5" fmla="*/ 549 h 1079"/>
                                      <a:gd name="T6" fmla="*/ 838 w 1789"/>
                                      <a:gd name="T7" fmla="*/ 637 h 1079"/>
                                      <a:gd name="T8" fmla="*/ 400 w 1789"/>
                                      <a:gd name="T9" fmla="*/ 538 h 1079"/>
                                      <a:gd name="T10" fmla="*/ 397 w 1789"/>
                                      <a:gd name="T11" fmla="*/ 702 h 1079"/>
                                      <a:gd name="T12" fmla="*/ 396 w 1789"/>
                                      <a:gd name="T13" fmla="*/ 815 h 1079"/>
                                      <a:gd name="T14" fmla="*/ 432 w 1789"/>
                                      <a:gd name="T15" fmla="*/ 907 h 1079"/>
                                      <a:gd name="T16" fmla="*/ 685 w 1789"/>
                                      <a:gd name="T17" fmla="*/ 981 h 1079"/>
                                      <a:gd name="T18" fmla="*/ 894 w 1789"/>
                                      <a:gd name="T19" fmla="*/ 1006 h 1079"/>
                                      <a:gd name="T20" fmla="*/ 1128 w 1789"/>
                                      <a:gd name="T21" fmla="*/ 968 h 1079"/>
                                      <a:gd name="T22" fmla="*/ 1372 w 1789"/>
                                      <a:gd name="T23" fmla="*/ 896 h 1079"/>
                                      <a:gd name="T24" fmla="*/ 1400 w 1789"/>
                                      <a:gd name="T25" fmla="*/ 622 h 1079"/>
                                      <a:gd name="T26" fmla="*/ 772 w 1789"/>
                                      <a:gd name="T27" fmla="*/ 90 h 1079"/>
                                      <a:gd name="T28" fmla="*/ 521 w 1789"/>
                                      <a:gd name="T29" fmla="*/ 164 h 1079"/>
                                      <a:gd name="T30" fmla="*/ 261 w 1789"/>
                                      <a:gd name="T31" fmla="*/ 249 h 1079"/>
                                      <a:gd name="T32" fmla="*/ 99 w 1789"/>
                                      <a:gd name="T33" fmla="*/ 305 h 1079"/>
                                      <a:gd name="T34" fmla="*/ 109 w 1789"/>
                                      <a:gd name="T35" fmla="*/ 330 h 1079"/>
                                      <a:gd name="T36" fmla="*/ 291 w 1789"/>
                                      <a:gd name="T37" fmla="*/ 391 h 1079"/>
                                      <a:gd name="T38" fmla="*/ 556 w 1789"/>
                                      <a:gd name="T39" fmla="*/ 476 h 1079"/>
                                      <a:gd name="T40" fmla="*/ 802 w 1789"/>
                                      <a:gd name="T41" fmla="*/ 548 h 1079"/>
                                      <a:gd name="T42" fmla="*/ 1032 w 1789"/>
                                      <a:gd name="T43" fmla="*/ 538 h 1079"/>
                                      <a:gd name="T44" fmla="*/ 1267 w 1789"/>
                                      <a:gd name="T45" fmla="*/ 469 h 1079"/>
                                      <a:gd name="T46" fmla="*/ 1515 w 1789"/>
                                      <a:gd name="T47" fmla="*/ 392 h 1079"/>
                                      <a:gd name="T48" fmla="*/ 1688 w 1789"/>
                                      <a:gd name="T49" fmla="*/ 337 h 1079"/>
                                      <a:gd name="T50" fmla="*/ 1724 w 1789"/>
                                      <a:gd name="T51" fmla="*/ 316 h 1079"/>
                                      <a:gd name="T52" fmla="*/ 1665 w 1789"/>
                                      <a:gd name="T53" fmla="*/ 292 h 1079"/>
                                      <a:gd name="T54" fmla="*/ 1470 w 1789"/>
                                      <a:gd name="T55" fmla="*/ 229 h 1079"/>
                                      <a:gd name="T56" fmla="*/ 1217 w 1789"/>
                                      <a:gd name="T57" fmla="*/ 150 h 1079"/>
                                      <a:gd name="T58" fmla="*/ 990 w 1789"/>
                                      <a:gd name="T59" fmla="*/ 85 h 1079"/>
                                      <a:gd name="T60" fmla="*/ 964 w 1789"/>
                                      <a:gd name="T61" fmla="*/ 6 h 1079"/>
                                      <a:gd name="T62" fmla="*/ 1186 w 1789"/>
                                      <a:gd name="T63" fmla="*/ 67 h 1079"/>
                                      <a:gd name="T64" fmla="*/ 1435 w 1789"/>
                                      <a:gd name="T65" fmla="*/ 144 h 1079"/>
                                      <a:gd name="T66" fmla="*/ 1638 w 1789"/>
                                      <a:gd name="T67" fmla="*/ 209 h 1079"/>
                                      <a:gd name="T68" fmla="*/ 1727 w 1789"/>
                                      <a:gd name="T69" fmla="*/ 239 h 1079"/>
                                      <a:gd name="T70" fmla="*/ 1789 w 1789"/>
                                      <a:gd name="T71" fmla="*/ 316 h 1079"/>
                                      <a:gd name="T72" fmla="*/ 1740 w 1789"/>
                                      <a:gd name="T73" fmla="*/ 392 h 1079"/>
                                      <a:gd name="T74" fmla="*/ 1489 w 1789"/>
                                      <a:gd name="T75" fmla="*/ 476 h 1079"/>
                                      <a:gd name="T76" fmla="*/ 1471 w 1789"/>
                                      <a:gd name="T77" fmla="*/ 862 h 1079"/>
                                      <a:gd name="T78" fmla="*/ 1416 w 1789"/>
                                      <a:gd name="T79" fmla="*/ 950 h 1079"/>
                                      <a:gd name="T80" fmla="*/ 1144 w 1789"/>
                                      <a:gd name="T81" fmla="*/ 1034 h 1079"/>
                                      <a:gd name="T82" fmla="*/ 917 w 1789"/>
                                      <a:gd name="T83" fmla="*/ 1078 h 1079"/>
                                      <a:gd name="T84" fmla="*/ 719 w 1789"/>
                                      <a:gd name="T85" fmla="*/ 1059 h 1079"/>
                                      <a:gd name="T86" fmla="*/ 438 w 1789"/>
                                      <a:gd name="T87" fmla="*/ 980 h 1079"/>
                                      <a:gd name="T88" fmla="*/ 332 w 1789"/>
                                      <a:gd name="T89" fmla="*/ 875 h 1079"/>
                                      <a:gd name="T90" fmla="*/ 329 w 1789"/>
                                      <a:gd name="T91" fmla="*/ 763 h 1079"/>
                                      <a:gd name="T92" fmla="*/ 331 w 1789"/>
                                      <a:gd name="T93" fmla="*/ 605 h 1079"/>
                                      <a:gd name="T94" fmla="*/ 331 w 1789"/>
                                      <a:gd name="T95" fmla="*/ 514 h 1079"/>
                                      <a:gd name="T96" fmla="*/ 242 w 1789"/>
                                      <a:gd name="T97" fmla="*/ 454 h 1079"/>
                                      <a:gd name="T98" fmla="*/ 157 w 1789"/>
                                      <a:gd name="T99" fmla="*/ 523 h 1079"/>
                                      <a:gd name="T100" fmla="*/ 158 w 1789"/>
                                      <a:gd name="T101" fmla="*/ 632 h 1079"/>
                                      <a:gd name="T102" fmla="*/ 185 w 1789"/>
                                      <a:gd name="T103" fmla="*/ 706 h 1079"/>
                                      <a:gd name="T104" fmla="*/ 240 w 1789"/>
                                      <a:gd name="T105" fmla="*/ 859 h 1079"/>
                                      <a:gd name="T106" fmla="*/ 1 w 1789"/>
                                      <a:gd name="T107" fmla="*/ 920 h 1079"/>
                                      <a:gd name="T108" fmla="*/ 45 w 1789"/>
                                      <a:gd name="T109" fmla="*/ 733 h 1079"/>
                                      <a:gd name="T110" fmla="*/ 85 w 1789"/>
                                      <a:gd name="T111" fmla="*/ 631 h 1079"/>
                                      <a:gd name="T112" fmla="*/ 85 w 1789"/>
                                      <a:gd name="T113" fmla="*/ 520 h 1079"/>
                                      <a:gd name="T114" fmla="*/ 84 w 1789"/>
                                      <a:gd name="T115" fmla="*/ 433 h 1079"/>
                                      <a:gd name="T116" fmla="*/ 32 w 1789"/>
                                      <a:gd name="T117" fmla="*/ 371 h 1079"/>
                                      <a:gd name="T118" fmla="*/ 31 w 1789"/>
                                      <a:gd name="T119" fmla="*/ 272 h 1079"/>
                                      <a:gd name="T120" fmla="*/ 154 w 1789"/>
                                      <a:gd name="T121" fmla="*/ 212 h 1079"/>
                                      <a:gd name="T122" fmla="*/ 414 w 1789"/>
                                      <a:gd name="T123" fmla="*/ 126 h 1079"/>
                                      <a:gd name="T124" fmla="*/ 686 w 1789"/>
                                      <a:gd name="T125" fmla="*/ 41 h 107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  <a:cxn ang="0">
                                        <a:pos x="T114" y="T115"/>
                                      </a:cxn>
                                      <a:cxn ang="0">
                                        <a:pos x="T116" y="T117"/>
                                      </a:cxn>
                                      <a:cxn ang="0">
                                        <a:pos x="T118" y="T119"/>
                                      </a:cxn>
                                      <a:cxn ang="0">
                                        <a:pos x="T120" y="T121"/>
                                      </a:cxn>
                                      <a:cxn ang="0">
                                        <a:pos x="T122" y="T123"/>
                                      </a:cxn>
                                      <a:cxn ang="0">
                                        <a:pos x="T124" y="T125"/>
                                      </a:cxn>
                                    </a:cxnLst>
                                    <a:rect l="0" t="0" r="r" b="b"/>
                                    <a:pathLst>
                                      <a:path w="1789" h="1079">
                                        <a:moveTo>
                                          <a:pt x="123" y="777"/>
                                        </a:moveTo>
                                        <a:lnTo>
                                          <a:pt x="118" y="779"/>
                                        </a:lnTo>
                                        <a:lnTo>
                                          <a:pt x="112" y="786"/>
                                        </a:lnTo>
                                        <a:lnTo>
                                          <a:pt x="104" y="798"/>
                                        </a:lnTo>
                                        <a:lnTo>
                                          <a:pt x="95" y="813"/>
                                        </a:lnTo>
                                        <a:lnTo>
                                          <a:pt x="87" y="832"/>
                                        </a:lnTo>
                                        <a:lnTo>
                                          <a:pt x="80" y="855"/>
                                        </a:lnTo>
                                        <a:lnTo>
                                          <a:pt x="75" y="881"/>
                                        </a:lnTo>
                                        <a:lnTo>
                                          <a:pt x="166" y="881"/>
                                        </a:lnTo>
                                        <a:lnTo>
                                          <a:pt x="162" y="852"/>
                                        </a:lnTo>
                                        <a:lnTo>
                                          <a:pt x="155" y="828"/>
                                        </a:lnTo>
                                        <a:lnTo>
                                          <a:pt x="148" y="809"/>
                                        </a:lnTo>
                                        <a:lnTo>
                                          <a:pt x="140" y="793"/>
                                        </a:lnTo>
                                        <a:lnTo>
                                          <a:pt x="133" y="783"/>
                                        </a:lnTo>
                                        <a:lnTo>
                                          <a:pt x="127" y="778"/>
                                        </a:lnTo>
                                        <a:lnTo>
                                          <a:pt x="123" y="777"/>
                                        </a:lnTo>
                                        <a:close/>
                                        <a:moveTo>
                                          <a:pt x="1400" y="502"/>
                                        </a:moveTo>
                                        <a:lnTo>
                                          <a:pt x="1252" y="549"/>
                                        </a:lnTo>
                                        <a:lnTo>
                                          <a:pt x="1107" y="594"/>
                                        </a:lnTo>
                                        <a:lnTo>
                                          <a:pt x="962" y="636"/>
                                        </a:lnTo>
                                        <a:lnTo>
                                          <a:pt x="932" y="642"/>
                                        </a:lnTo>
                                        <a:lnTo>
                                          <a:pt x="900" y="645"/>
                                        </a:lnTo>
                                        <a:lnTo>
                                          <a:pt x="868" y="643"/>
                                        </a:lnTo>
                                        <a:lnTo>
                                          <a:pt x="838" y="637"/>
                                        </a:lnTo>
                                        <a:lnTo>
                                          <a:pt x="693" y="594"/>
                                        </a:lnTo>
                                        <a:lnTo>
                                          <a:pt x="548" y="549"/>
                                        </a:lnTo>
                                        <a:lnTo>
                                          <a:pt x="401" y="503"/>
                                        </a:lnTo>
                                        <a:lnTo>
                                          <a:pt x="400" y="509"/>
                                        </a:lnTo>
                                        <a:lnTo>
                                          <a:pt x="400" y="520"/>
                                        </a:lnTo>
                                        <a:lnTo>
                                          <a:pt x="400" y="538"/>
                                        </a:lnTo>
                                        <a:lnTo>
                                          <a:pt x="399" y="560"/>
                                        </a:lnTo>
                                        <a:lnTo>
                                          <a:pt x="399" y="585"/>
                                        </a:lnTo>
                                        <a:lnTo>
                                          <a:pt x="398" y="613"/>
                                        </a:lnTo>
                                        <a:lnTo>
                                          <a:pt x="398" y="643"/>
                                        </a:lnTo>
                                        <a:lnTo>
                                          <a:pt x="397" y="673"/>
                                        </a:lnTo>
                                        <a:lnTo>
                                          <a:pt x="397" y="702"/>
                                        </a:lnTo>
                                        <a:lnTo>
                                          <a:pt x="397" y="730"/>
                                        </a:lnTo>
                                        <a:lnTo>
                                          <a:pt x="397" y="756"/>
                                        </a:lnTo>
                                        <a:lnTo>
                                          <a:pt x="397" y="778"/>
                                        </a:lnTo>
                                        <a:lnTo>
                                          <a:pt x="396" y="795"/>
                                        </a:lnTo>
                                        <a:lnTo>
                                          <a:pt x="396" y="809"/>
                                        </a:lnTo>
                                        <a:lnTo>
                                          <a:pt x="396" y="815"/>
                                        </a:lnTo>
                                        <a:lnTo>
                                          <a:pt x="398" y="838"/>
                                        </a:lnTo>
                                        <a:lnTo>
                                          <a:pt x="400" y="857"/>
                                        </a:lnTo>
                                        <a:lnTo>
                                          <a:pt x="404" y="874"/>
                                        </a:lnTo>
                                        <a:lnTo>
                                          <a:pt x="410" y="887"/>
                                        </a:lnTo>
                                        <a:lnTo>
                                          <a:pt x="419" y="898"/>
                                        </a:lnTo>
                                        <a:lnTo>
                                          <a:pt x="432" y="907"/>
                                        </a:lnTo>
                                        <a:lnTo>
                                          <a:pt x="448" y="914"/>
                                        </a:lnTo>
                                        <a:lnTo>
                                          <a:pt x="503" y="931"/>
                                        </a:lnTo>
                                        <a:lnTo>
                                          <a:pt x="554" y="946"/>
                                        </a:lnTo>
                                        <a:lnTo>
                                          <a:pt x="600" y="959"/>
                                        </a:lnTo>
                                        <a:lnTo>
                                          <a:pt x="644" y="971"/>
                                        </a:lnTo>
                                        <a:lnTo>
                                          <a:pt x="685" y="981"/>
                                        </a:lnTo>
                                        <a:lnTo>
                                          <a:pt x="723" y="989"/>
                                        </a:lnTo>
                                        <a:lnTo>
                                          <a:pt x="759" y="996"/>
                                        </a:lnTo>
                                        <a:lnTo>
                                          <a:pt x="793" y="1001"/>
                                        </a:lnTo>
                                        <a:lnTo>
                                          <a:pt x="827" y="1004"/>
                                        </a:lnTo>
                                        <a:lnTo>
                                          <a:pt x="861" y="1006"/>
                                        </a:lnTo>
                                        <a:lnTo>
                                          <a:pt x="894" y="1006"/>
                                        </a:lnTo>
                                        <a:lnTo>
                                          <a:pt x="929" y="1004"/>
                                        </a:lnTo>
                                        <a:lnTo>
                                          <a:pt x="964" y="1000"/>
                                        </a:lnTo>
                                        <a:lnTo>
                                          <a:pt x="1001" y="995"/>
                                        </a:lnTo>
                                        <a:lnTo>
                                          <a:pt x="1041" y="988"/>
                                        </a:lnTo>
                                        <a:lnTo>
                                          <a:pt x="1083" y="979"/>
                                        </a:lnTo>
                                        <a:lnTo>
                                          <a:pt x="1128" y="968"/>
                                        </a:lnTo>
                                        <a:lnTo>
                                          <a:pt x="1178" y="956"/>
                                        </a:lnTo>
                                        <a:lnTo>
                                          <a:pt x="1231" y="941"/>
                                        </a:lnTo>
                                        <a:lnTo>
                                          <a:pt x="1289" y="925"/>
                                        </a:lnTo>
                                        <a:lnTo>
                                          <a:pt x="1352" y="907"/>
                                        </a:lnTo>
                                        <a:lnTo>
                                          <a:pt x="1362" y="903"/>
                                        </a:lnTo>
                                        <a:lnTo>
                                          <a:pt x="1372" y="896"/>
                                        </a:lnTo>
                                        <a:lnTo>
                                          <a:pt x="1382" y="886"/>
                                        </a:lnTo>
                                        <a:lnTo>
                                          <a:pt x="1390" y="876"/>
                                        </a:lnTo>
                                        <a:lnTo>
                                          <a:pt x="1395" y="865"/>
                                        </a:lnTo>
                                        <a:lnTo>
                                          <a:pt x="1398" y="855"/>
                                        </a:lnTo>
                                        <a:lnTo>
                                          <a:pt x="1400" y="739"/>
                                        </a:lnTo>
                                        <a:lnTo>
                                          <a:pt x="1400" y="622"/>
                                        </a:lnTo>
                                        <a:lnTo>
                                          <a:pt x="1400" y="502"/>
                                        </a:lnTo>
                                        <a:close/>
                                        <a:moveTo>
                                          <a:pt x="898" y="74"/>
                                        </a:moveTo>
                                        <a:lnTo>
                                          <a:pt x="864" y="75"/>
                                        </a:lnTo>
                                        <a:lnTo>
                                          <a:pt x="831" y="78"/>
                                        </a:lnTo>
                                        <a:lnTo>
                                          <a:pt x="800" y="83"/>
                                        </a:lnTo>
                                        <a:lnTo>
                                          <a:pt x="772" y="90"/>
                                        </a:lnTo>
                                        <a:lnTo>
                                          <a:pt x="735" y="100"/>
                                        </a:lnTo>
                                        <a:lnTo>
                                          <a:pt x="696" y="111"/>
                                        </a:lnTo>
                                        <a:lnTo>
                                          <a:pt x="655" y="123"/>
                                        </a:lnTo>
                                        <a:lnTo>
                                          <a:pt x="611" y="136"/>
                                        </a:lnTo>
                                        <a:lnTo>
                                          <a:pt x="566" y="150"/>
                                        </a:lnTo>
                                        <a:lnTo>
                                          <a:pt x="521" y="164"/>
                                        </a:lnTo>
                                        <a:lnTo>
                                          <a:pt x="475" y="178"/>
                                        </a:lnTo>
                                        <a:lnTo>
                                          <a:pt x="430" y="193"/>
                                        </a:lnTo>
                                        <a:lnTo>
                                          <a:pt x="385" y="207"/>
                                        </a:lnTo>
                                        <a:lnTo>
                                          <a:pt x="342" y="221"/>
                                        </a:lnTo>
                                        <a:lnTo>
                                          <a:pt x="301" y="235"/>
                                        </a:lnTo>
                                        <a:lnTo>
                                          <a:pt x="261" y="249"/>
                                        </a:lnTo>
                                        <a:lnTo>
                                          <a:pt x="224" y="261"/>
                                        </a:lnTo>
                                        <a:lnTo>
                                          <a:pt x="191" y="272"/>
                                        </a:lnTo>
                                        <a:lnTo>
                                          <a:pt x="161" y="283"/>
                                        </a:lnTo>
                                        <a:lnTo>
                                          <a:pt x="135" y="291"/>
                                        </a:lnTo>
                                        <a:lnTo>
                                          <a:pt x="115" y="299"/>
                                        </a:lnTo>
                                        <a:lnTo>
                                          <a:pt x="99" y="305"/>
                                        </a:lnTo>
                                        <a:lnTo>
                                          <a:pt x="92" y="309"/>
                                        </a:lnTo>
                                        <a:lnTo>
                                          <a:pt x="90" y="313"/>
                                        </a:lnTo>
                                        <a:lnTo>
                                          <a:pt x="90" y="318"/>
                                        </a:lnTo>
                                        <a:lnTo>
                                          <a:pt x="92" y="323"/>
                                        </a:lnTo>
                                        <a:lnTo>
                                          <a:pt x="94" y="325"/>
                                        </a:lnTo>
                                        <a:lnTo>
                                          <a:pt x="109" y="330"/>
                                        </a:lnTo>
                                        <a:lnTo>
                                          <a:pt x="129" y="337"/>
                                        </a:lnTo>
                                        <a:lnTo>
                                          <a:pt x="154" y="346"/>
                                        </a:lnTo>
                                        <a:lnTo>
                                          <a:pt x="183" y="356"/>
                                        </a:lnTo>
                                        <a:lnTo>
                                          <a:pt x="216" y="367"/>
                                        </a:lnTo>
                                        <a:lnTo>
                                          <a:pt x="252" y="379"/>
                                        </a:lnTo>
                                        <a:lnTo>
                                          <a:pt x="291" y="391"/>
                                        </a:lnTo>
                                        <a:lnTo>
                                          <a:pt x="332" y="405"/>
                                        </a:lnTo>
                                        <a:lnTo>
                                          <a:pt x="375" y="419"/>
                                        </a:lnTo>
                                        <a:lnTo>
                                          <a:pt x="419" y="433"/>
                                        </a:lnTo>
                                        <a:lnTo>
                                          <a:pt x="465" y="447"/>
                                        </a:lnTo>
                                        <a:lnTo>
                                          <a:pt x="510" y="462"/>
                                        </a:lnTo>
                                        <a:lnTo>
                                          <a:pt x="556" y="476"/>
                                        </a:lnTo>
                                        <a:lnTo>
                                          <a:pt x="601" y="490"/>
                                        </a:lnTo>
                                        <a:lnTo>
                                          <a:pt x="646" y="503"/>
                                        </a:lnTo>
                                        <a:lnTo>
                                          <a:pt x="688" y="516"/>
                                        </a:lnTo>
                                        <a:lnTo>
                                          <a:pt x="729" y="528"/>
                                        </a:lnTo>
                                        <a:lnTo>
                                          <a:pt x="767" y="538"/>
                                        </a:lnTo>
                                        <a:lnTo>
                                          <a:pt x="802" y="548"/>
                                        </a:lnTo>
                                        <a:lnTo>
                                          <a:pt x="840" y="556"/>
                                        </a:lnTo>
                                        <a:lnTo>
                                          <a:pt x="880" y="560"/>
                                        </a:lnTo>
                                        <a:lnTo>
                                          <a:pt x="921" y="560"/>
                                        </a:lnTo>
                                        <a:lnTo>
                                          <a:pt x="961" y="555"/>
                                        </a:lnTo>
                                        <a:lnTo>
                                          <a:pt x="1000" y="547"/>
                                        </a:lnTo>
                                        <a:lnTo>
                                          <a:pt x="1032" y="538"/>
                                        </a:lnTo>
                                        <a:lnTo>
                                          <a:pt x="1066" y="529"/>
                                        </a:lnTo>
                                        <a:lnTo>
                                          <a:pt x="1103" y="518"/>
                                        </a:lnTo>
                                        <a:lnTo>
                                          <a:pt x="1142" y="507"/>
                                        </a:lnTo>
                                        <a:lnTo>
                                          <a:pt x="1183" y="495"/>
                                        </a:lnTo>
                                        <a:lnTo>
                                          <a:pt x="1225" y="482"/>
                                        </a:lnTo>
                                        <a:lnTo>
                                          <a:pt x="1267" y="469"/>
                                        </a:lnTo>
                                        <a:lnTo>
                                          <a:pt x="1310" y="456"/>
                                        </a:lnTo>
                                        <a:lnTo>
                                          <a:pt x="1353" y="443"/>
                                        </a:lnTo>
                                        <a:lnTo>
                                          <a:pt x="1395" y="430"/>
                                        </a:lnTo>
                                        <a:lnTo>
                                          <a:pt x="1436" y="417"/>
                                        </a:lnTo>
                                        <a:lnTo>
                                          <a:pt x="1476" y="405"/>
                                        </a:lnTo>
                                        <a:lnTo>
                                          <a:pt x="1515" y="392"/>
                                        </a:lnTo>
                                        <a:lnTo>
                                          <a:pt x="1551" y="381"/>
                                        </a:lnTo>
                                        <a:lnTo>
                                          <a:pt x="1585" y="370"/>
                                        </a:lnTo>
                                        <a:lnTo>
                                          <a:pt x="1616" y="360"/>
                                        </a:lnTo>
                                        <a:lnTo>
                                          <a:pt x="1644" y="351"/>
                                        </a:lnTo>
                                        <a:lnTo>
                                          <a:pt x="1668" y="343"/>
                                        </a:lnTo>
                                        <a:lnTo>
                                          <a:pt x="1688" y="337"/>
                                        </a:lnTo>
                                        <a:lnTo>
                                          <a:pt x="1704" y="332"/>
                                        </a:lnTo>
                                        <a:lnTo>
                                          <a:pt x="1715" y="328"/>
                                        </a:lnTo>
                                        <a:lnTo>
                                          <a:pt x="1721" y="326"/>
                                        </a:lnTo>
                                        <a:lnTo>
                                          <a:pt x="1723" y="322"/>
                                        </a:lnTo>
                                        <a:lnTo>
                                          <a:pt x="1724" y="319"/>
                                        </a:lnTo>
                                        <a:lnTo>
                                          <a:pt x="1724" y="316"/>
                                        </a:lnTo>
                                        <a:lnTo>
                                          <a:pt x="1722" y="313"/>
                                        </a:lnTo>
                                        <a:lnTo>
                                          <a:pt x="1721" y="310"/>
                                        </a:lnTo>
                                        <a:lnTo>
                                          <a:pt x="1713" y="308"/>
                                        </a:lnTo>
                                        <a:lnTo>
                                          <a:pt x="1702" y="304"/>
                                        </a:lnTo>
                                        <a:lnTo>
                                          <a:pt x="1686" y="298"/>
                                        </a:lnTo>
                                        <a:lnTo>
                                          <a:pt x="1665" y="292"/>
                                        </a:lnTo>
                                        <a:lnTo>
                                          <a:pt x="1641" y="284"/>
                                        </a:lnTo>
                                        <a:lnTo>
                                          <a:pt x="1612" y="274"/>
                                        </a:lnTo>
                                        <a:lnTo>
                                          <a:pt x="1581" y="264"/>
                                        </a:lnTo>
                                        <a:lnTo>
                                          <a:pt x="1546" y="253"/>
                                        </a:lnTo>
                                        <a:lnTo>
                                          <a:pt x="1509" y="241"/>
                                        </a:lnTo>
                                        <a:lnTo>
                                          <a:pt x="1470" y="229"/>
                                        </a:lnTo>
                                        <a:lnTo>
                                          <a:pt x="1430" y="216"/>
                                        </a:lnTo>
                                        <a:lnTo>
                                          <a:pt x="1388" y="203"/>
                                        </a:lnTo>
                                        <a:lnTo>
                                          <a:pt x="1345" y="190"/>
                                        </a:lnTo>
                                        <a:lnTo>
                                          <a:pt x="1302" y="177"/>
                                        </a:lnTo>
                                        <a:lnTo>
                                          <a:pt x="1259" y="163"/>
                                        </a:lnTo>
                                        <a:lnTo>
                                          <a:pt x="1217" y="150"/>
                                        </a:lnTo>
                                        <a:lnTo>
                                          <a:pt x="1175" y="138"/>
                                        </a:lnTo>
                                        <a:lnTo>
                                          <a:pt x="1133" y="126"/>
                                        </a:lnTo>
                                        <a:lnTo>
                                          <a:pt x="1094" y="114"/>
                                        </a:lnTo>
                                        <a:lnTo>
                                          <a:pt x="1057" y="104"/>
                                        </a:lnTo>
                                        <a:lnTo>
                                          <a:pt x="1022" y="94"/>
                                        </a:lnTo>
                                        <a:lnTo>
                                          <a:pt x="990" y="85"/>
                                        </a:lnTo>
                                        <a:lnTo>
                                          <a:pt x="962" y="79"/>
                                        </a:lnTo>
                                        <a:lnTo>
                                          <a:pt x="930" y="76"/>
                                        </a:lnTo>
                                        <a:lnTo>
                                          <a:pt x="898" y="74"/>
                                        </a:lnTo>
                                        <a:close/>
                                        <a:moveTo>
                                          <a:pt x="877" y="0"/>
                                        </a:moveTo>
                                        <a:lnTo>
                                          <a:pt x="922" y="1"/>
                                        </a:lnTo>
                                        <a:lnTo>
                                          <a:pt x="964" y="6"/>
                                        </a:lnTo>
                                        <a:lnTo>
                                          <a:pt x="1004" y="15"/>
                                        </a:lnTo>
                                        <a:lnTo>
                                          <a:pt x="1035" y="23"/>
                                        </a:lnTo>
                                        <a:lnTo>
                                          <a:pt x="1070" y="33"/>
                                        </a:lnTo>
                                        <a:lnTo>
                                          <a:pt x="1106" y="44"/>
                                        </a:lnTo>
                                        <a:lnTo>
                                          <a:pt x="1145" y="55"/>
                                        </a:lnTo>
                                        <a:lnTo>
                                          <a:pt x="1186" y="67"/>
                                        </a:lnTo>
                                        <a:lnTo>
                                          <a:pt x="1227" y="80"/>
                                        </a:lnTo>
                                        <a:lnTo>
                                          <a:pt x="1269" y="92"/>
                                        </a:lnTo>
                                        <a:lnTo>
                                          <a:pt x="1311" y="105"/>
                                        </a:lnTo>
                                        <a:lnTo>
                                          <a:pt x="1353" y="118"/>
                                        </a:lnTo>
                                        <a:lnTo>
                                          <a:pt x="1394" y="131"/>
                                        </a:lnTo>
                                        <a:lnTo>
                                          <a:pt x="1435" y="144"/>
                                        </a:lnTo>
                                        <a:lnTo>
                                          <a:pt x="1474" y="157"/>
                                        </a:lnTo>
                                        <a:lnTo>
                                          <a:pt x="1512" y="169"/>
                                        </a:lnTo>
                                        <a:lnTo>
                                          <a:pt x="1548" y="180"/>
                                        </a:lnTo>
                                        <a:lnTo>
                                          <a:pt x="1581" y="191"/>
                                        </a:lnTo>
                                        <a:lnTo>
                                          <a:pt x="1611" y="200"/>
                                        </a:lnTo>
                                        <a:lnTo>
                                          <a:pt x="1638" y="209"/>
                                        </a:lnTo>
                                        <a:lnTo>
                                          <a:pt x="1661" y="216"/>
                                        </a:lnTo>
                                        <a:lnTo>
                                          <a:pt x="1680" y="223"/>
                                        </a:lnTo>
                                        <a:lnTo>
                                          <a:pt x="1694" y="227"/>
                                        </a:lnTo>
                                        <a:lnTo>
                                          <a:pt x="1704" y="231"/>
                                        </a:lnTo>
                                        <a:lnTo>
                                          <a:pt x="1708" y="232"/>
                                        </a:lnTo>
                                        <a:lnTo>
                                          <a:pt x="1727" y="239"/>
                                        </a:lnTo>
                                        <a:lnTo>
                                          <a:pt x="1743" y="248"/>
                                        </a:lnTo>
                                        <a:lnTo>
                                          <a:pt x="1758" y="257"/>
                                        </a:lnTo>
                                        <a:lnTo>
                                          <a:pt x="1771" y="268"/>
                                        </a:lnTo>
                                        <a:lnTo>
                                          <a:pt x="1780" y="282"/>
                                        </a:lnTo>
                                        <a:lnTo>
                                          <a:pt x="1787" y="297"/>
                                        </a:lnTo>
                                        <a:lnTo>
                                          <a:pt x="1789" y="316"/>
                                        </a:lnTo>
                                        <a:lnTo>
                                          <a:pt x="1788" y="333"/>
                                        </a:lnTo>
                                        <a:lnTo>
                                          <a:pt x="1785" y="348"/>
                                        </a:lnTo>
                                        <a:lnTo>
                                          <a:pt x="1779" y="361"/>
                                        </a:lnTo>
                                        <a:lnTo>
                                          <a:pt x="1770" y="372"/>
                                        </a:lnTo>
                                        <a:lnTo>
                                          <a:pt x="1758" y="382"/>
                                        </a:lnTo>
                                        <a:lnTo>
                                          <a:pt x="1740" y="392"/>
                                        </a:lnTo>
                                        <a:lnTo>
                                          <a:pt x="1716" y="401"/>
                                        </a:lnTo>
                                        <a:lnTo>
                                          <a:pt x="1651" y="423"/>
                                        </a:lnTo>
                                        <a:lnTo>
                                          <a:pt x="1585" y="445"/>
                                        </a:lnTo>
                                        <a:lnTo>
                                          <a:pt x="1519" y="464"/>
                                        </a:lnTo>
                                        <a:lnTo>
                                          <a:pt x="1502" y="469"/>
                                        </a:lnTo>
                                        <a:lnTo>
                                          <a:pt x="1489" y="476"/>
                                        </a:lnTo>
                                        <a:lnTo>
                                          <a:pt x="1480" y="485"/>
                                        </a:lnTo>
                                        <a:lnTo>
                                          <a:pt x="1473" y="496"/>
                                        </a:lnTo>
                                        <a:lnTo>
                                          <a:pt x="1470" y="511"/>
                                        </a:lnTo>
                                        <a:lnTo>
                                          <a:pt x="1469" y="528"/>
                                        </a:lnTo>
                                        <a:lnTo>
                                          <a:pt x="1471" y="845"/>
                                        </a:lnTo>
                                        <a:lnTo>
                                          <a:pt x="1471" y="862"/>
                                        </a:lnTo>
                                        <a:lnTo>
                                          <a:pt x="1469" y="879"/>
                                        </a:lnTo>
                                        <a:lnTo>
                                          <a:pt x="1465" y="895"/>
                                        </a:lnTo>
                                        <a:lnTo>
                                          <a:pt x="1458" y="910"/>
                                        </a:lnTo>
                                        <a:lnTo>
                                          <a:pt x="1448" y="924"/>
                                        </a:lnTo>
                                        <a:lnTo>
                                          <a:pt x="1434" y="938"/>
                                        </a:lnTo>
                                        <a:lnTo>
                                          <a:pt x="1416" y="950"/>
                                        </a:lnTo>
                                        <a:lnTo>
                                          <a:pt x="1394" y="961"/>
                                        </a:lnTo>
                                        <a:lnTo>
                                          <a:pt x="1366" y="971"/>
                                        </a:lnTo>
                                        <a:lnTo>
                                          <a:pt x="1303" y="989"/>
                                        </a:lnTo>
                                        <a:lnTo>
                                          <a:pt x="1245" y="1006"/>
                                        </a:lnTo>
                                        <a:lnTo>
                                          <a:pt x="1193" y="1021"/>
                                        </a:lnTo>
                                        <a:lnTo>
                                          <a:pt x="1144" y="1034"/>
                                        </a:lnTo>
                                        <a:lnTo>
                                          <a:pt x="1099" y="1046"/>
                                        </a:lnTo>
                                        <a:lnTo>
                                          <a:pt x="1058" y="1056"/>
                                        </a:lnTo>
                                        <a:lnTo>
                                          <a:pt x="1020" y="1064"/>
                                        </a:lnTo>
                                        <a:lnTo>
                                          <a:pt x="984" y="1070"/>
                                        </a:lnTo>
                                        <a:lnTo>
                                          <a:pt x="950" y="1075"/>
                                        </a:lnTo>
                                        <a:lnTo>
                                          <a:pt x="917" y="1078"/>
                                        </a:lnTo>
                                        <a:lnTo>
                                          <a:pt x="885" y="1079"/>
                                        </a:lnTo>
                                        <a:lnTo>
                                          <a:pt x="854" y="1078"/>
                                        </a:lnTo>
                                        <a:lnTo>
                                          <a:pt x="822" y="1076"/>
                                        </a:lnTo>
                                        <a:lnTo>
                                          <a:pt x="789" y="1072"/>
                                        </a:lnTo>
                                        <a:lnTo>
                                          <a:pt x="755" y="1067"/>
                                        </a:lnTo>
                                        <a:lnTo>
                                          <a:pt x="719" y="1059"/>
                                        </a:lnTo>
                                        <a:lnTo>
                                          <a:pt x="681" y="1050"/>
                                        </a:lnTo>
                                        <a:lnTo>
                                          <a:pt x="641" y="1040"/>
                                        </a:lnTo>
                                        <a:lnTo>
                                          <a:pt x="596" y="1027"/>
                                        </a:lnTo>
                                        <a:lnTo>
                                          <a:pt x="548" y="1013"/>
                                        </a:lnTo>
                                        <a:lnTo>
                                          <a:pt x="495" y="998"/>
                                        </a:lnTo>
                                        <a:lnTo>
                                          <a:pt x="438" y="980"/>
                                        </a:lnTo>
                                        <a:lnTo>
                                          <a:pt x="411" y="970"/>
                                        </a:lnTo>
                                        <a:lnTo>
                                          <a:pt x="387" y="957"/>
                                        </a:lnTo>
                                        <a:lnTo>
                                          <a:pt x="367" y="941"/>
                                        </a:lnTo>
                                        <a:lnTo>
                                          <a:pt x="351" y="922"/>
                                        </a:lnTo>
                                        <a:lnTo>
                                          <a:pt x="339" y="900"/>
                                        </a:lnTo>
                                        <a:lnTo>
                                          <a:pt x="332" y="875"/>
                                        </a:lnTo>
                                        <a:lnTo>
                                          <a:pt x="328" y="846"/>
                                        </a:lnTo>
                                        <a:lnTo>
                                          <a:pt x="329" y="814"/>
                                        </a:lnTo>
                                        <a:lnTo>
                                          <a:pt x="329" y="810"/>
                                        </a:lnTo>
                                        <a:lnTo>
                                          <a:pt x="329" y="800"/>
                                        </a:lnTo>
                                        <a:lnTo>
                                          <a:pt x="329" y="783"/>
                                        </a:lnTo>
                                        <a:lnTo>
                                          <a:pt x="329" y="763"/>
                                        </a:lnTo>
                                        <a:lnTo>
                                          <a:pt x="329" y="739"/>
                                        </a:lnTo>
                                        <a:lnTo>
                                          <a:pt x="329" y="713"/>
                                        </a:lnTo>
                                        <a:lnTo>
                                          <a:pt x="330" y="686"/>
                                        </a:lnTo>
                                        <a:lnTo>
                                          <a:pt x="330" y="658"/>
                                        </a:lnTo>
                                        <a:lnTo>
                                          <a:pt x="330" y="631"/>
                                        </a:lnTo>
                                        <a:lnTo>
                                          <a:pt x="331" y="605"/>
                                        </a:lnTo>
                                        <a:lnTo>
                                          <a:pt x="331" y="581"/>
                                        </a:lnTo>
                                        <a:lnTo>
                                          <a:pt x="332" y="562"/>
                                        </a:lnTo>
                                        <a:lnTo>
                                          <a:pt x="332" y="546"/>
                                        </a:lnTo>
                                        <a:lnTo>
                                          <a:pt x="332" y="536"/>
                                        </a:lnTo>
                                        <a:lnTo>
                                          <a:pt x="332" y="533"/>
                                        </a:lnTo>
                                        <a:lnTo>
                                          <a:pt x="331" y="514"/>
                                        </a:lnTo>
                                        <a:lnTo>
                                          <a:pt x="328" y="498"/>
                                        </a:lnTo>
                                        <a:lnTo>
                                          <a:pt x="321" y="486"/>
                                        </a:lnTo>
                                        <a:lnTo>
                                          <a:pt x="310" y="477"/>
                                        </a:lnTo>
                                        <a:lnTo>
                                          <a:pt x="296" y="469"/>
                                        </a:lnTo>
                                        <a:lnTo>
                                          <a:pt x="279" y="464"/>
                                        </a:lnTo>
                                        <a:lnTo>
                                          <a:pt x="242" y="454"/>
                                        </a:lnTo>
                                        <a:lnTo>
                                          <a:pt x="201" y="441"/>
                                        </a:lnTo>
                                        <a:lnTo>
                                          <a:pt x="156" y="428"/>
                                        </a:lnTo>
                                        <a:lnTo>
                                          <a:pt x="156" y="449"/>
                                        </a:lnTo>
                                        <a:lnTo>
                                          <a:pt x="156" y="473"/>
                                        </a:lnTo>
                                        <a:lnTo>
                                          <a:pt x="157" y="498"/>
                                        </a:lnTo>
                                        <a:lnTo>
                                          <a:pt x="157" y="523"/>
                                        </a:lnTo>
                                        <a:lnTo>
                                          <a:pt x="157" y="548"/>
                                        </a:lnTo>
                                        <a:lnTo>
                                          <a:pt x="157" y="571"/>
                                        </a:lnTo>
                                        <a:lnTo>
                                          <a:pt x="157" y="592"/>
                                        </a:lnTo>
                                        <a:lnTo>
                                          <a:pt x="158" y="610"/>
                                        </a:lnTo>
                                        <a:lnTo>
                                          <a:pt x="158" y="623"/>
                                        </a:lnTo>
                                        <a:lnTo>
                                          <a:pt x="158" y="632"/>
                                        </a:lnTo>
                                        <a:lnTo>
                                          <a:pt x="158" y="635"/>
                                        </a:lnTo>
                                        <a:lnTo>
                                          <a:pt x="160" y="650"/>
                                        </a:lnTo>
                                        <a:lnTo>
                                          <a:pt x="164" y="664"/>
                                        </a:lnTo>
                                        <a:lnTo>
                                          <a:pt x="171" y="679"/>
                                        </a:lnTo>
                                        <a:lnTo>
                                          <a:pt x="178" y="693"/>
                                        </a:lnTo>
                                        <a:lnTo>
                                          <a:pt x="185" y="706"/>
                                        </a:lnTo>
                                        <a:lnTo>
                                          <a:pt x="191" y="717"/>
                                        </a:lnTo>
                                        <a:lnTo>
                                          <a:pt x="197" y="725"/>
                                        </a:lnTo>
                                        <a:lnTo>
                                          <a:pt x="200" y="730"/>
                                        </a:lnTo>
                                        <a:lnTo>
                                          <a:pt x="220" y="772"/>
                                        </a:lnTo>
                                        <a:lnTo>
                                          <a:pt x="233" y="815"/>
                                        </a:lnTo>
                                        <a:lnTo>
                                          <a:pt x="240" y="859"/>
                                        </a:lnTo>
                                        <a:lnTo>
                                          <a:pt x="243" y="904"/>
                                        </a:lnTo>
                                        <a:lnTo>
                                          <a:pt x="241" y="951"/>
                                        </a:lnTo>
                                        <a:lnTo>
                                          <a:pt x="197" y="951"/>
                                        </a:lnTo>
                                        <a:lnTo>
                                          <a:pt x="149" y="951"/>
                                        </a:lnTo>
                                        <a:lnTo>
                                          <a:pt x="2" y="951"/>
                                        </a:lnTo>
                                        <a:lnTo>
                                          <a:pt x="1" y="920"/>
                                        </a:lnTo>
                                        <a:lnTo>
                                          <a:pt x="0" y="888"/>
                                        </a:lnTo>
                                        <a:lnTo>
                                          <a:pt x="2" y="857"/>
                                        </a:lnTo>
                                        <a:lnTo>
                                          <a:pt x="6" y="825"/>
                                        </a:lnTo>
                                        <a:lnTo>
                                          <a:pt x="14" y="793"/>
                                        </a:lnTo>
                                        <a:lnTo>
                                          <a:pt x="27" y="763"/>
                                        </a:lnTo>
                                        <a:lnTo>
                                          <a:pt x="45" y="733"/>
                                        </a:lnTo>
                                        <a:lnTo>
                                          <a:pt x="58" y="714"/>
                                        </a:lnTo>
                                        <a:lnTo>
                                          <a:pt x="69" y="697"/>
                                        </a:lnTo>
                                        <a:lnTo>
                                          <a:pt x="76" y="679"/>
                                        </a:lnTo>
                                        <a:lnTo>
                                          <a:pt x="82" y="658"/>
                                        </a:lnTo>
                                        <a:lnTo>
                                          <a:pt x="85" y="634"/>
                                        </a:lnTo>
                                        <a:lnTo>
                                          <a:pt x="85" y="631"/>
                                        </a:lnTo>
                                        <a:lnTo>
                                          <a:pt x="85" y="621"/>
                                        </a:lnTo>
                                        <a:lnTo>
                                          <a:pt x="85" y="606"/>
                                        </a:lnTo>
                                        <a:lnTo>
                                          <a:pt x="85" y="588"/>
                                        </a:lnTo>
                                        <a:lnTo>
                                          <a:pt x="85" y="566"/>
                                        </a:lnTo>
                                        <a:lnTo>
                                          <a:pt x="85" y="544"/>
                                        </a:lnTo>
                                        <a:lnTo>
                                          <a:pt x="85" y="520"/>
                                        </a:lnTo>
                                        <a:lnTo>
                                          <a:pt x="85" y="499"/>
                                        </a:lnTo>
                                        <a:lnTo>
                                          <a:pt x="85" y="478"/>
                                        </a:lnTo>
                                        <a:lnTo>
                                          <a:pt x="85" y="462"/>
                                        </a:lnTo>
                                        <a:lnTo>
                                          <a:pt x="85" y="449"/>
                                        </a:lnTo>
                                        <a:lnTo>
                                          <a:pt x="85" y="442"/>
                                        </a:lnTo>
                                        <a:lnTo>
                                          <a:pt x="84" y="433"/>
                                        </a:lnTo>
                                        <a:lnTo>
                                          <a:pt x="82" y="423"/>
                                        </a:lnTo>
                                        <a:lnTo>
                                          <a:pt x="79" y="413"/>
                                        </a:lnTo>
                                        <a:lnTo>
                                          <a:pt x="73" y="403"/>
                                        </a:lnTo>
                                        <a:lnTo>
                                          <a:pt x="64" y="395"/>
                                        </a:lnTo>
                                        <a:lnTo>
                                          <a:pt x="46" y="384"/>
                                        </a:lnTo>
                                        <a:lnTo>
                                          <a:pt x="32" y="371"/>
                                        </a:lnTo>
                                        <a:lnTo>
                                          <a:pt x="21" y="357"/>
                                        </a:lnTo>
                                        <a:lnTo>
                                          <a:pt x="14" y="341"/>
                                        </a:lnTo>
                                        <a:lnTo>
                                          <a:pt x="11" y="324"/>
                                        </a:lnTo>
                                        <a:lnTo>
                                          <a:pt x="14" y="304"/>
                                        </a:lnTo>
                                        <a:lnTo>
                                          <a:pt x="21" y="287"/>
                                        </a:lnTo>
                                        <a:lnTo>
                                          <a:pt x="31" y="272"/>
                                        </a:lnTo>
                                        <a:lnTo>
                                          <a:pt x="45" y="259"/>
                                        </a:lnTo>
                                        <a:lnTo>
                                          <a:pt x="60" y="248"/>
                                        </a:lnTo>
                                        <a:lnTo>
                                          <a:pt x="77" y="239"/>
                                        </a:lnTo>
                                        <a:lnTo>
                                          <a:pt x="93" y="232"/>
                                        </a:lnTo>
                                        <a:lnTo>
                                          <a:pt x="121" y="223"/>
                                        </a:lnTo>
                                        <a:lnTo>
                                          <a:pt x="154" y="212"/>
                                        </a:lnTo>
                                        <a:lnTo>
                                          <a:pt x="191" y="199"/>
                                        </a:lnTo>
                                        <a:lnTo>
                                          <a:pt x="231" y="186"/>
                                        </a:lnTo>
                                        <a:lnTo>
                                          <a:pt x="274" y="172"/>
                                        </a:lnTo>
                                        <a:lnTo>
                                          <a:pt x="319" y="157"/>
                                        </a:lnTo>
                                        <a:lnTo>
                                          <a:pt x="366" y="141"/>
                                        </a:lnTo>
                                        <a:lnTo>
                                          <a:pt x="414" y="126"/>
                                        </a:lnTo>
                                        <a:lnTo>
                                          <a:pt x="463" y="110"/>
                                        </a:lnTo>
                                        <a:lnTo>
                                          <a:pt x="510" y="95"/>
                                        </a:lnTo>
                                        <a:lnTo>
                                          <a:pt x="557" y="81"/>
                                        </a:lnTo>
                                        <a:lnTo>
                                          <a:pt x="602" y="67"/>
                                        </a:lnTo>
                                        <a:lnTo>
                                          <a:pt x="646" y="53"/>
                                        </a:lnTo>
                                        <a:lnTo>
                                          <a:pt x="686" y="41"/>
                                        </a:lnTo>
                                        <a:lnTo>
                                          <a:pt x="722" y="31"/>
                                        </a:lnTo>
                                        <a:lnTo>
                                          <a:pt x="754" y="22"/>
                                        </a:lnTo>
                                        <a:lnTo>
                                          <a:pt x="781" y="15"/>
                                        </a:lnTo>
                                        <a:lnTo>
                                          <a:pt x="830" y="5"/>
                                        </a:lnTo>
                                        <a:lnTo>
                                          <a:pt x="87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wgp>
                          </a:graphicData>
                        </a:graphic>
                      </wp:inline>
                    </w:drawing>
                  </mc:Choice>
                  <mc:Fallback>
                    <w:pict>
                      <v:group w14:anchorId="0B9B68D5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2yBgAAOuOAAAOAAAAZHJzL2Uyb0RvYy54bWzsXUuPY8du3gfIfxB6GSBu1Xmfhsd3Yfsa&#10;AZwbA54ga41a/UC6JUXSuMf59flYRZbqzBySB/bFz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jMxm2yBgA&#10;AOuOAAAOAAAAAAAAAAAAAAAAAC4CAABkcnMvZTJvRG9jLnhtbFBLAQItABQABgAIAAAAIQAYauyH&#10;2QAAAAMBAAAPAAAAAAAAAAAAAAAAACIbAABkcnMvZG93bnJldi54bWxQSwUGAAAAAAQABADzAAAA&#10;KBwAAAAA&#10;">
  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  </v:shape>
  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  <o:lock v:ext="edit" verticies="t"/>
                        </v:shape>
                        <w10:anchorlock/>
                      </v:group>
                    </w:pict>
                  </mc:Fallback>
                </mc:AlternateContent>
              </w:r>
            </w:ins>
          </w:p>
        </w:tc>
        <w:tc>
          <w:tcPr>
            <w:tcW w:w="8587" w:type="dxa"/>
            <w:tcPrChange w:id="23" w:author="Author">
              <w:tcPr>
                <w:tcW w:w="8649" w:type="dxa"/>
              </w:tcPr>
            </w:tcPrChange>
          </w:tcPr>
          <w:p w14:paraId="30CCAEBE" w14:textId="77777777" w:rsidR="00A77B4D" w:rsidRPr="00565B06" w:rsidRDefault="00000000" w:rsidP="002146F8">
            <w:pPr>
              <w:pStyle w:val="Heading1"/>
              <w:outlineLvl w:val="0"/>
            </w:pPr>
            <w:customXmlInsRangeStart w:id="24" w:author="Author"/>
            <w:sdt>
              <w:sdtPr>
                <w:alias w:val="Education:"/>
                <w:tag w:val="Education:"/>
                <w:id w:val="1586649636"/>
                <w:placeholder>
                  <w:docPart w:val="B10DF83B7D1044A78937944781E4ED14"/>
                </w:placeholder>
                <w:temporary/>
                <w:showingPlcHdr/>
                <w15:appearance w15:val="hidden"/>
              </w:sdtPr>
              <w:sdtContent>
                <w:customXmlInsRangeEnd w:id="24"/>
                <w:r w:rsidR="00DD2D34" w:rsidRPr="00565B06">
                  <w:t>Education</w:t>
                </w:r>
                <w:customXmlInsRangeStart w:id="25" w:author="Author"/>
              </w:sdtContent>
            </w:sdt>
            <w:customXmlInsRangeEnd w:id="25"/>
          </w:p>
        </w:tc>
      </w:tr>
    </w:tbl>
    <w:p w14:paraId="567F6662" w14:textId="77777777" w:rsidR="007C0E0E" w:rsidRPr="00565B06" w:rsidRDefault="0008728F" w:rsidP="0008728F">
      <w:pPr>
        <w:pStyle w:val="Heading2"/>
      </w:pPr>
      <w:r>
        <w:t>Software Engineering</w:t>
      </w:r>
      <w:r w:rsidR="007C0E0E" w:rsidRPr="00565B06">
        <w:t xml:space="preserve"> | </w:t>
      </w:r>
      <w:r w:rsidRPr="00AC3714">
        <w:rPr>
          <w:b w:val="0"/>
          <w:color w:val="4C4C4C"/>
        </w:rPr>
        <w:t xml:space="preserve">Brooklyn Technical High School                           </w:t>
      </w:r>
      <w:r>
        <w:t>2019-2022</w:t>
      </w:r>
    </w:p>
    <w:p w14:paraId="7087ACA5" w14:textId="77777777" w:rsidR="000E24AC" w:rsidRDefault="0008728F" w:rsidP="007850D1">
      <w:r>
        <w:t xml:space="preserve">GPA </w:t>
      </w:r>
      <w:r w:rsidR="00A65F6D">
        <w:t>95.55/100</w:t>
      </w:r>
    </w:p>
    <w:p w14:paraId="1FF71720" w14:textId="77777777" w:rsidR="0008728F" w:rsidRDefault="0008728F" w:rsidP="007850D1">
      <w:r>
        <w:t>SAT 1500</w:t>
      </w:r>
    </w:p>
    <w:p w14:paraId="653EF0BA" w14:textId="77777777" w:rsidR="007C0E0E" w:rsidRPr="00565B06" w:rsidRDefault="0008728F" w:rsidP="007C0E0E">
      <w:r>
        <w:t>AP Subjects</w:t>
      </w:r>
      <w:r w:rsidR="00450DEC">
        <w:t>:</w:t>
      </w:r>
      <w:r>
        <w:t xml:space="preserve"> AP Human Geography (9</w:t>
      </w:r>
      <w:r w:rsidRPr="0008728F">
        <w:rPr>
          <w:vertAlign w:val="superscript"/>
        </w:rPr>
        <w:t>th</w:t>
      </w:r>
      <w:r>
        <w:t>), AP Computers Science Principles (10</w:t>
      </w:r>
      <w:r w:rsidRPr="0008728F">
        <w:rPr>
          <w:vertAlign w:val="superscript"/>
        </w:rPr>
        <w:t>th</w:t>
      </w:r>
      <w:r>
        <w:t>), AP European History (10</w:t>
      </w:r>
      <w:r w:rsidRPr="0008728F">
        <w:rPr>
          <w:vertAlign w:val="superscript"/>
        </w:rPr>
        <w:t>th</w:t>
      </w:r>
      <w:r>
        <w:t>), AP Physics (11</w:t>
      </w:r>
      <w:r w:rsidRPr="0008728F">
        <w:rPr>
          <w:vertAlign w:val="superscript"/>
        </w:rPr>
        <w:t>th</w:t>
      </w:r>
      <w:r>
        <w:t>), AP Computer Science A (11</w:t>
      </w:r>
      <w:r w:rsidRPr="0008728F">
        <w:rPr>
          <w:vertAlign w:val="superscript"/>
        </w:rPr>
        <w:t>th</w:t>
      </w:r>
      <w:r>
        <w:t>), AP Statistics(12</w:t>
      </w:r>
      <w:r w:rsidRPr="0008728F">
        <w:rPr>
          <w:vertAlign w:val="superscript"/>
        </w:rPr>
        <w:t>th</w:t>
      </w:r>
      <w:r>
        <w:t>), AP Calculus(12</w:t>
      </w:r>
      <w:r w:rsidRPr="0008728F">
        <w:rPr>
          <w:vertAlign w:val="superscript"/>
        </w:rPr>
        <w:t>th</w:t>
      </w:r>
      <w:r>
        <w:t xml:space="preserve">) </w:t>
      </w:r>
    </w:p>
    <w:tbl>
      <w:tblPr>
        <w:tblStyle w:val="TableGrid"/>
        <w:tblW w:w="10430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  <w:tblPrChange w:id="26" w:author="Author">
          <w:tblPr>
            <w:tblW w:w="18023" w:type="dxa"/>
            <w:tblInd w:w="-72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CellMar>
              <w:left w:w="0" w:type="dxa"/>
              <w:right w:w="0" w:type="dxa"/>
            </w:tblCellMar>
            <w:tblLook w:val="0400" w:firstRow="0" w:lastRow="0" w:firstColumn="0" w:lastColumn="0" w:noHBand="0" w:noVBand="1"/>
            <w:tblDescription w:val="Experience layout table"/>
          </w:tblPr>
        </w:tblPrChange>
      </w:tblPr>
      <w:tblGrid>
        <w:gridCol w:w="725"/>
        <w:gridCol w:w="8649"/>
        <w:gridCol w:w="8649"/>
        <w:tblGridChange w:id="27">
          <w:tblGrid>
            <w:gridCol w:w="725"/>
            <w:gridCol w:w="8649"/>
            <w:gridCol w:w="8649"/>
          </w:tblGrid>
        </w:tblGridChange>
      </w:tblGrid>
      <w:tr w:rsidR="00A65F6D" w:rsidRPr="00565B06" w14:paraId="2462E55D" w14:textId="77777777" w:rsidTr="00AC3714">
        <w:tc>
          <w:tcPr>
            <w:tcW w:w="725" w:type="dxa"/>
            <w:tcMar>
              <w:right w:w="216" w:type="dxa"/>
            </w:tcMar>
            <w:vAlign w:val="bottom"/>
            <w:tcPrChange w:id="28" w:author="Author">
              <w:tcPr>
                <w:tcW w:w="725" w:type="dxa"/>
                <w:tcMar>
                  <w:right w:w="216" w:type="dxa"/>
                </w:tcMar>
                <w:vAlign w:val="bottom"/>
              </w:tcPr>
            </w:tcPrChange>
          </w:tcPr>
          <w:p w14:paraId="3AA60210" w14:textId="77777777" w:rsidR="00A65F6D" w:rsidRPr="00565B06" w:rsidRDefault="005326D4">
            <w:pPr>
              <w:pStyle w:val="Icons"/>
              <w:pPrChange w:id="29" w:author="Author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20"/>
                  <w:jc w:val="center"/>
                </w:pPr>
              </w:pPrChange>
            </w:pPr>
            <w:r w:rsidRPr="005326D4">
              <w:rPr>
                <w:rFonts w:ascii="Segoe UI Emoji" w:hAnsi="Segoe UI Emoji" w:cs="Segoe UI Emoji"/>
                <w:noProof/>
                <w:color w:val="77448B" w:themeColor="accent1"/>
              </w:rPr>
              <w:t>🏃</w:t>
            </w:r>
          </w:p>
        </w:tc>
        <w:tc>
          <w:tcPr>
            <w:tcW w:w="8649" w:type="dxa"/>
            <w:tcPrChange w:id="30" w:author="Author">
              <w:tcPr>
                <w:tcW w:w="8649" w:type="dxa"/>
              </w:tcPr>
            </w:tcPrChange>
          </w:tcPr>
          <w:p w14:paraId="0DA9E846" w14:textId="77777777" w:rsidR="00A65F6D" w:rsidRPr="00565B06" w:rsidRDefault="00A65F6D" w:rsidP="0004158B">
            <w:pPr>
              <w:pStyle w:val="Heading1"/>
              <w:outlineLvl w:val="0"/>
            </w:pPr>
            <w:r>
              <w:t>ATHLETICS</w:t>
            </w:r>
          </w:p>
        </w:tc>
        <w:tc>
          <w:tcPr>
            <w:tcW w:w="8649" w:type="dxa"/>
            <w:tcPrChange w:id="31" w:author="Author">
              <w:tcPr>
                <w:tcW w:w="8649" w:type="dxa"/>
              </w:tcPr>
            </w:tcPrChange>
          </w:tcPr>
          <w:p w14:paraId="4A406B58" w14:textId="77777777" w:rsidR="00A65F6D" w:rsidRDefault="00A65F6D" w:rsidP="0004158B">
            <w:pPr>
              <w:pStyle w:val="Heading1"/>
              <w:outlineLvl w:val="0"/>
            </w:pPr>
          </w:p>
        </w:tc>
      </w:tr>
    </w:tbl>
    <w:p w14:paraId="0105E4D3" w14:textId="77777777" w:rsidR="005E088C" w:rsidRPr="00565B06" w:rsidRDefault="00394176" w:rsidP="00394176">
      <w:pPr>
        <w:pStyle w:val="Heading2"/>
      </w:pPr>
      <w:r>
        <w:t>Football: WR, Quarterback</w:t>
      </w:r>
      <w:r w:rsidR="00E02873">
        <w:t>.</w:t>
      </w:r>
      <w:r w:rsidR="005E088C" w:rsidRPr="00565B06">
        <w:t xml:space="preserve"> </w:t>
      </w:r>
      <w:r>
        <w:t xml:space="preserve"> JV/Varsity </w:t>
      </w:r>
      <w:r w:rsidR="0031162E">
        <w:t xml:space="preserve">                                       (</w:t>
      </w:r>
      <w:r w:rsidR="00A65F6D">
        <w:t>9</w:t>
      </w:r>
      <w:r w:rsidR="00A65F6D" w:rsidRPr="0031162E">
        <w:rPr>
          <w:vertAlign w:val="superscript"/>
        </w:rPr>
        <w:t>th</w:t>
      </w:r>
      <w:r w:rsidR="00A65F6D">
        <w:t>,</w:t>
      </w:r>
      <w:r w:rsidR="004D4537">
        <w:t xml:space="preserve"> </w:t>
      </w:r>
      <w:r w:rsidR="0031162E">
        <w:t>10</w:t>
      </w:r>
      <w:r w:rsidR="0031162E" w:rsidRPr="0031162E">
        <w:rPr>
          <w:vertAlign w:val="superscript"/>
        </w:rPr>
        <w:t>th</w:t>
      </w:r>
      <w:r w:rsidR="0031162E">
        <w:t>, 11</w:t>
      </w:r>
      <w:r w:rsidR="0031162E" w:rsidRPr="0031162E">
        <w:rPr>
          <w:vertAlign w:val="superscript"/>
        </w:rPr>
        <w:t>th</w:t>
      </w:r>
      <w:r w:rsidR="0031162E">
        <w:t>,</w:t>
      </w:r>
      <w:r w:rsidR="004D4537">
        <w:t xml:space="preserve"> </w:t>
      </w:r>
      <w:r w:rsidR="0031162E">
        <w:t>12</w:t>
      </w:r>
      <w:r w:rsidR="0031162E" w:rsidRPr="0031162E">
        <w:rPr>
          <w:vertAlign w:val="superscript"/>
        </w:rPr>
        <w:t>th</w:t>
      </w:r>
      <w:r w:rsidR="0031162E">
        <w:t>)</w:t>
      </w:r>
    </w:p>
    <w:p w14:paraId="5A28236E" w14:textId="3B9521C5" w:rsidR="00394176" w:rsidRDefault="00394176" w:rsidP="005E088C">
      <w:r>
        <w:t xml:space="preserve">Was one of the quarterbacks and wide receivers in Junior and Senior year. </w:t>
      </w:r>
      <w:r w:rsidR="00A65F6D">
        <w:t>Played football since 6</w:t>
      </w:r>
      <w:r w:rsidR="00A65F6D" w:rsidRPr="00A65F6D">
        <w:rPr>
          <w:vertAlign w:val="superscript"/>
        </w:rPr>
        <w:t>th</w:t>
      </w:r>
      <w:r w:rsidR="00A65F6D">
        <w:t xml:space="preserve"> grade. </w:t>
      </w:r>
      <w:r>
        <w:t>Play and practice for about 20 hours per week for about 17 weeks</w:t>
      </w:r>
      <w:r w:rsidR="00583146">
        <w:t xml:space="preserve"> per year</w:t>
      </w:r>
      <w:r>
        <w:t xml:space="preserve">. </w:t>
      </w:r>
      <w:r w:rsidR="00A65F6D">
        <w:t>Practiced during offseason and during COVID</w:t>
      </w:r>
      <w:r w:rsidR="00357D38">
        <w:t>,</w:t>
      </w:r>
      <w:r w:rsidR="00A65F6D">
        <w:t xml:space="preserve"> with teammates.</w:t>
      </w:r>
    </w:p>
    <w:p w14:paraId="50E41651" w14:textId="77777777" w:rsidR="005E088C" w:rsidRPr="00565B06" w:rsidRDefault="00394176" w:rsidP="005E088C">
      <w:r>
        <w:t xml:space="preserve">Was also </w:t>
      </w:r>
      <w:r w:rsidR="00AC3714">
        <w:t xml:space="preserve">a </w:t>
      </w:r>
      <w:r>
        <w:t xml:space="preserve">school quarterback in middle school.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  <w:tblPrChange w:id="32" w:author="Author">
          <w:tblPr>
            <w:tblW w:w="9374" w:type="dxa"/>
            <w:tblInd w:w="-72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CellMar>
              <w:left w:w="0" w:type="dxa"/>
              <w:right w:w="0" w:type="dxa"/>
            </w:tblCellMar>
            <w:tblLook w:val="0400" w:firstRow="0" w:lastRow="0" w:firstColumn="0" w:lastColumn="0" w:noHBand="0" w:noVBand="1"/>
            <w:tblDescription w:val="Top table has skills heading, second table has list of skills and bottom table has activities"/>
          </w:tblPr>
        </w:tblPrChange>
      </w:tblPr>
      <w:tblGrid>
        <w:gridCol w:w="725"/>
        <w:gridCol w:w="8649"/>
        <w:tblGridChange w:id="33">
          <w:tblGrid>
            <w:gridCol w:w="725"/>
            <w:gridCol w:w="8649"/>
          </w:tblGrid>
        </w:tblGridChange>
      </w:tblGrid>
      <w:tr w:rsidR="00AC7C34" w:rsidRPr="00565B06" w14:paraId="4889B6A0" w14:textId="77777777" w:rsidTr="00AC3714">
        <w:tc>
          <w:tcPr>
            <w:tcW w:w="725" w:type="dxa"/>
            <w:tcMar>
              <w:right w:w="216" w:type="dxa"/>
            </w:tcMar>
            <w:vAlign w:val="bottom"/>
            <w:tcPrChange w:id="34" w:author="Author">
              <w:tcPr>
                <w:tcW w:w="725" w:type="dxa"/>
                <w:tcMar>
                  <w:right w:w="216" w:type="dxa"/>
                </w:tcMar>
                <w:vAlign w:val="bottom"/>
              </w:tcPr>
            </w:tcPrChange>
          </w:tcPr>
          <w:p w14:paraId="5939012F" w14:textId="77777777" w:rsidR="00AC7C34" w:rsidRPr="00565B06" w:rsidRDefault="00093A41">
            <w:pPr>
              <w:pStyle w:val="Icons"/>
              <w:pPrChange w:id="35" w:author="Author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20"/>
                  <w:jc w:val="center"/>
                </w:pPr>
              </w:pPrChange>
            </w:pPr>
            <w:ins w:id="36" w:author="Author">
              <w:r w:rsidRPr="00565B06">
                <w:rPr>
                  <w:noProof/>
                </w:rPr>
                <mc:AlternateContent>
                  <mc:Choice Requires="wpg">
                    <w:drawing>
                      <wp:inline distT="0" distB="0" distL="0" distR="0" wp14:anchorId="50BF0BC8" wp14:editId="4C33C74E">
                        <wp:extent cx="274320" cy="274320"/>
                        <wp:effectExtent l="0" t="0" r="0" b="0"/>
                        <wp:docPr id="24" name="Skills in circle icon" descr="Skills icon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 bwMode="auto">
                                <a:xfrm>
                                  <a:off x="0" y="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25" name="Skills icon circle" descr="Skills icon circl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>
                                      <a:gd name="T0" fmla="*/ 1725 w 3246"/>
                                      <a:gd name="T1" fmla="*/ 3 h 3246"/>
                                      <a:gd name="T2" fmla="*/ 1925 w 3246"/>
                                      <a:gd name="T3" fmla="*/ 28 h 3246"/>
                                      <a:gd name="T4" fmla="*/ 2117 w 3246"/>
                                      <a:gd name="T5" fmla="*/ 77 h 3246"/>
                                      <a:gd name="T6" fmla="*/ 2299 w 3246"/>
                                      <a:gd name="T7" fmla="*/ 147 h 3246"/>
                                      <a:gd name="T8" fmla="*/ 2469 w 3246"/>
                                      <a:gd name="T9" fmla="*/ 239 h 3246"/>
                                      <a:gd name="T10" fmla="*/ 2628 w 3246"/>
                                      <a:gd name="T11" fmla="*/ 348 h 3246"/>
                                      <a:gd name="T12" fmla="*/ 2771 w 3246"/>
                                      <a:gd name="T13" fmla="*/ 475 h 3246"/>
                                      <a:gd name="T14" fmla="*/ 2898 w 3246"/>
                                      <a:gd name="T15" fmla="*/ 618 h 3246"/>
                                      <a:gd name="T16" fmla="*/ 3007 w 3246"/>
                                      <a:gd name="T17" fmla="*/ 777 h 3246"/>
                                      <a:gd name="T18" fmla="*/ 3099 w 3246"/>
                                      <a:gd name="T19" fmla="*/ 947 h 3246"/>
                                      <a:gd name="T20" fmla="*/ 3169 w 3246"/>
                                      <a:gd name="T21" fmla="*/ 1129 h 3246"/>
                                      <a:gd name="T22" fmla="*/ 3218 w 3246"/>
                                      <a:gd name="T23" fmla="*/ 1321 h 3246"/>
                                      <a:gd name="T24" fmla="*/ 3243 w 3246"/>
                                      <a:gd name="T25" fmla="*/ 1521 h 3246"/>
                                      <a:gd name="T26" fmla="*/ 3243 w 3246"/>
                                      <a:gd name="T27" fmla="*/ 1725 h 3246"/>
                                      <a:gd name="T28" fmla="*/ 3218 w 3246"/>
                                      <a:gd name="T29" fmla="*/ 1926 h 3246"/>
                                      <a:gd name="T30" fmla="*/ 3169 w 3246"/>
                                      <a:gd name="T31" fmla="*/ 2117 h 3246"/>
                                      <a:gd name="T32" fmla="*/ 3099 w 3246"/>
                                      <a:gd name="T33" fmla="*/ 2299 h 3246"/>
                                      <a:gd name="T34" fmla="*/ 3007 w 3246"/>
                                      <a:gd name="T35" fmla="*/ 2470 h 3246"/>
                                      <a:gd name="T36" fmla="*/ 2898 w 3246"/>
                                      <a:gd name="T37" fmla="*/ 2628 h 3246"/>
                                      <a:gd name="T38" fmla="*/ 2771 w 3246"/>
                                      <a:gd name="T39" fmla="*/ 2771 h 3246"/>
                                      <a:gd name="T40" fmla="*/ 2628 w 3246"/>
                                      <a:gd name="T41" fmla="*/ 2898 h 3246"/>
                                      <a:gd name="T42" fmla="*/ 2469 w 3246"/>
                                      <a:gd name="T43" fmla="*/ 3008 h 3246"/>
                                      <a:gd name="T44" fmla="*/ 2299 w 3246"/>
                                      <a:gd name="T45" fmla="*/ 3099 h 3246"/>
                                      <a:gd name="T46" fmla="*/ 2117 w 3246"/>
                                      <a:gd name="T47" fmla="*/ 3169 h 3246"/>
                                      <a:gd name="T48" fmla="*/ 1925 w 3246"/>
                                      <a:gd name="T49" fmla="*/ 3218 h 3246"/>
                                      <a:gd name="T50" fmla="*/ 1725 w 3246"/>
                                      <a:gd name="T51" fmla="*/ 3243 h 3246"/>
                                      <a:gd name="T52" fmla="*/ 1521 w 3246"/>
                                      <a:gd name="T53" fmla="*/ 3243 h 3246"/>
                                      <a:gd name="T54" fmla="*/ 1320 w 3246"/>
                                      <a:gd name="T55" fmla="*/ 3218 h 3246"/>
                                      <a:gd name="T56" fmla="*/ 1129 w 3246"/>
                                      <a:gd name="T57" fmla="*/ 3169 h 3246"/>
                                      <a:gd name="T58" fmla="*/ 947 w 3246"/>
                                      <a:gd name="T59" fmla="*/ 3099 h 3246"/>
                                      <a:gd name="T60" fmla="*/ 776 w 3246"/>
                                      <a:gd name="T61" fmla="*/ 3008 h 3246"/>
                                      <a:gd name="T62" fmla="*/ 618 w 3246"/>
                                      <a:gd name="T63" fmla="*/ 2898 h 3246"/>
                                      <a:gd name="T64" fmla="*/ 475 w 3246"/>
                                      <a:gd name="T65" fmla="*/ 2771 h 3246"/>
                                      <a:gd name="T66" fmla="*/ 348 w 3246"/>
                                      <a:gd name="T67" fmla="*/ 2628 h 3246"/>
                                      <a:gd name="T68" fmla="*/ 238 w 3246"/>
                                      <a:gd name="T69" fmla="*/ 2470 h 3246"/>
                                      <a:gd name="T70" fmla="*/ 147 w 3246"/>
                                      <a:gd name="T71" fmla="*/ 2299 h 3246"/>
                                      <a:gd name="T72" fmla="*/ 77 w 3246"/>
                                      <a:gd name="T73" fmla="*/ 2117 h 3246"/>
                                      <a:gd name="T74" fmla="*/ 28 w 3246"/>
                                      <a:gd name="T75" fmla="*/ 1926 h 3246"/>
                                      <a:gd name="T76" fmla="*/ 3 w 3246"/>
                                      <a:gd name="T77" fmla="*/ 1725 h 3246"/>
                                      <a:gd name="T78" fmla="*/ 3 w 3246"/>
                                      <a:gd name="T79" fmla="*/ 1521 h 3246"/>
                                      <a:gd name="T80" fmla="*/ 28 w 3246"/>
                                      <a:gd name="T81" fmla="*/ 1321 h 3246"/>
                                      <a:gd name="T82" fmla="*/ 77 w 3246"/>
                                      <a:gd name="T83" fmla="*/ 1129 h 3246"/>
                                      <a:gd name="T84" fmla="*/ 147 w 3246"/>
                                      <a:gd name="T85" fmla="*/ 947 h 3246"/>
                                      <a:gd name="T86" fmla="*/ 238 w 3246"/>
                                      <a:gd name="T87" fmla="*/ 777 h 3246"/>
                                      <a:gd name="T88" fmla="*/ 348 w 3246"/>
                                      <a:gd name="T89" fmla="*/ 618 h 3246"/>
                                      <a:gd name="T90" fmla="*/ 475 w 3246"/>
                                      <a:gd name="T91" fmla="*/ 475 h 3246"/>
                                      <a:gd name="T92" fmla="*/ 618 w 3246"/>
                                      <a:gd name="T93" fmla="*/ 348 h 3246"/>
                                      <a:gd name="T94" fmla="*/ 776 w 3246"/>
                                      <a:gd name="T95" fmla="*/ 239 h 3246"/>
                                      <a:gd name="T96" fmla="*/ 947 w 3246"/>
                                      <a:gd name="T97" fmla="*/ 147 h 3246"/>
                                      <a:gd name="T98" fmla="*/ 1129 w 3246"/>
                                      <a:gd name="T99" fmla="*/ 77 h 3246"/>
                                      <a:gd name="T100" fmla="*/ 1320 w 3246"/>
                                      <a:gd name="T101" fmla="*/ 28 h 3246"/>
                                      <a:gd name="T102" fmla="*/ 1521 w 3246"/>
                                      <a:gd name="T103" fmla="*/ 3 h 324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</a:cxnLst>
                                    <a:rect l="0" t="0" r="r" b="b"/>
                                    <a:pathLst>
                                      <a:path w="3246" h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77448B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Skills icon symbol part 1" descr="Skills icon symbol part 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9" y="111"/>
                                    <a:ext cx="4" cy="4"/>
                                  </a:xfrm>
                                  <a:custGeom>
                                    <a:avLst/>
                                    <a:gdLst>
                                      <a:gd name="T0" fmla="*/ 35 w 70"/>
                                      <a:gd name="T1" fmla="*/ 0 h 70"/>
                                      <a:gd name="T2" fmla="*/ 49 w 70"/>
                                      <a:gd name="T3" fmla="*/ 2 h 70"/>
                                      <a:gd name="T4" fmla="*/ 60 w 70"/>
                                      <a:gd name="T5" fmla="*/ 10 h 70"/>
                                      <a:gd name="T6" fmla="*/ 67 w 70"/>
                                      <a:gd name="T7" fmla="*/ 21 h 70"/>
                                      <a:gd name="T8" fmla="*/ 70 w 70"/>
                                      <a:gd name="T9" fmla="*/ 35 h 70"/>
                                      <a:gd name="T10" fmla="*/ 67 w 70"/>
                                      <a:gd name="T11" fmla="*/ 48 h 70"/>
                                      <a:gd name="T12" fmla="*/ 60 w 70"/>
                                      <a:gd name="T13" fmla="*/ 60 h 70"/>
                                      <a:gd name="T14" fmla="*/ 49 w 70"/>
                                      <a:gd name="T15" fmla="*/ 67 h 70"/>
                                      <a:gd name="T16" fmla="*/ 35 w 70"/>
                                      <a:gd name="T17" fmla="*/ 70 h 70"/>
                                      <a:gd name="T18" fmla="*/ 21 w 70"/>
                                      <a:gd name="T19" fmla="*/ 67 h 70"/>
                                      <a:gd name="T20" fmla="*/ 10 w 70"/>
                                      <a:gd name="T21" fmla="*/ 60 h 70"/>
                                      <a:gd name="T22" fmla="*/ 3 w 70"/>
                                      <a:gd name="T23" fmla="*/ 48 h 70"/>
                                      <a:gd name="T24" fmla="*/ 0 w 70"/>
                                      <a:gd name="T25" fmla="*/ 35 h 70"/>
                                      <a:gd name="T26" fmla="*/ 3 w 70"/>
                                      <a:gd name="T27" fmla="*/ 21 h 70"/>
                                      <a:gd name="T28" fmla="*/ 10 w 70"/>
                                      <a:gd name="T29" fmla="*/ 10 h 70"/>
                                      <a:gd name="T30" fmla="*/ 21 w 70"/>
                                      <a:gd name="T31" fmla="*/ 2 h 70"/>
                                      <a:gd name="T32" fmla="*/ 35 w 70"/>
                                      <a:gd name="T33" fmla="*/ 0 h 7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70" h="70">
                                        <a:moveTo>
                                          <a:pt x="35" y="0"/>
                                        </a:moveTo>
                                        <a:lnTo>
                                          <a:pt x="49" y="2"/>
                                        </a:lnTo>
                                        <a:lnTo>
                                          <a:pt x="60" y="10"/>
                                        </a:lnTo>
                                        <a:lnTo>
                                          <a:pt x="67" y="21"/>
                                        </a:lnTo>
                                        <a:lnTo>
                                          <a:pt x="70" y="35"/>
                                        </a:lnTo>
                                        <a:lnTo>
                                          <a:pt x="67" y="48"/>
                                        </a:lnTo>
                                        <a:lnTo>
                                          <a:pt x="60" y="60"/>
                                        </a:lnTo>
                                        <a:lnTo>
                                          <a:pt x="49" y="67"/>
                                        </a:lnTo>
                                        <a:lnTo>
                                          <a:pt x="35" y="70"/>
                                        </a:lnTo>
                                        <a:lnTo>
                                          <a:pt x="21" y="67"/>
                                        </a:lnTo>
                                        <a:lnTo>
                                          <a:pt x="10" y="60"/>
                                        </a:lnTo>
                                        <a:lnTo>
                                          <a:pt x="3" y="48"/>
                                        </a:lnTo>
                                        <a:lnTo>
                                          <a:pt x="0" y="35"/>
                                        </a:lnTo>
                                        <a:lnTo>
                                          <a:pt x="3" y="21"/>
                                        </a:lnTo>
                                        <a:lnTo>
                                          <a:pt x="10" y="10"/>
                                        </a:lnTo>
                                        <a:lnTo>
                                          <a:pt x="21" y="2"/>
                                        </a:lnTo>
                                        <a:lnTo>
                                          <a:pt x="3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ysClr val="window" lastClr="FFFFFF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Skills icon symbol part 2" descr="Skills icon symbol part 2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49" y="51"/>
                                    <a:ext cx="72" cy="71"/>
                                  </a:xfrm>
                                  <a:custGeom>
                                    <a:avLst/>
                                    <a:gdLst>
                                      <a:gd name="T0" fmla="*/ 424 w 1362"/>
                                      <a:gd name="T1" fmla="*/ 155 h 1356"/>
                                      <a:gd name="T2" fmla="*/ 465 w 1362"/>
                                      <a:gd name="T3" fmla="*/ 229 h 1356"/>
                                      <a:gd name="T4" fmla="*/ 461 w 1362"/>
                                      <a:gd name="T5" fmla="*/ 296 h 1356"/>
                                      <a:gd name="T6" fmla="*/ 417 w 1362"/>
                                      <a:gd name="T7" fmla="*/ 366 h 1356"/>
                                      <a:gd name="T8" fmla="*/ 342 w 1362"/>
                                      <a:gd name="T9" fmla="*/ 439 h 1356"/>
                                      <a:gd name="T10" fmla="*/ 256 w 1362"/>
                                      <a:gd name="T11" fmla="*/ 470 h 1356"/>
                                      <a:gd name="T12" fmla="*/ 188 w 1362"/>
                                      <a:gd name="T13" fmla="*/ 452 h 1356"/>
                                      <a:gd name="T14" fmla="*/ 136 w 1362"/>
                                      <a:gd name="T15" fmla="*/ 416 h 1356"/>
                                      <a:gd name="T16" fmla="*/ 76 w 1362"/>
                                      <a:gd name="T17" fmla="*/ 383 h 1356"/>
                                      <a:gd name="T18" fmla="*/ 121 w 1362"/>
                                      <a:gd name="T19" fmla="*/ 471 h 1356"/>
                                      <a:gd name="T20" fmla="*/ 198 w 1362"/>
                                      <a:gd name="T21" fmla="*/ 534 h 1356"/>
                                      <a:gd name="T22" fmla="*/ 301 w 1362"/>
                                      <a:gd name="T23" fmla="*/ 558 h 1356"/>
                                      <a:gd name="T24" fmla="*/ 415 w 1362"/>
                                      <a:gd name="T25" fmla="*/ 601 h 1356"/>
                                      <a:gd name="T26" fmla="*/ 517 w 1362"/>
                                      <a:gd name="T27" fmla="*/ 681 h 1356"/>
                                      <a:gd name="T28" fmla="*/ 1026 w 1362"/>
                                      <a:gd name="T29" fmla="*/ 1189 h 1356"/>
                                      <a:gd name="T30" fmla="*/ 1113 w 1362"/>
                                      <a:gd name="T31" fmla="*/ 1267 h 1356"/>
                                      <a:gd name="T32" fmla="*/ 1175 w 1362"/>
                                      <a:gd name="T33" fmla="*/ 1288 h 1356"/>
                                      <a:gd name="T34" fmla="*/ 1245 w 1362"/>
                                      <a:gd name="T35" fmla="*/ 1260 h 1356"/>
                                      <a:gd name="T36" fmla="*/ 1282 w 1362"/>
                                      <a:gd name="T37" fmla="*/ 1219 h 1356"/>
                                      <a:gd name="T38" fmla="*/ 1292 w 1362"/>
                                      <a:gd name="T39" fmla="*/ 1156 h 1356"/>
                                      <a:gd name="T40" fmla="*/ 1249 w 1362"/>
                                      <a:gd name="T41" fmla="*/ 1082 h 1356"/>
                                      <a:gd name="T42" fmla="*/ 804 w 1362"/>
                                      <a:gd name="T43" fmla="*/ 635 h 1356"/>
                                      <a:gd name="T44" fmla="*/ 609 w 1362"/>
                                      <a:gd name="T45" fmla="*/ 428 h 1356"/>
                                      <a:gd name="T46" fmla="*/ 570 w 1362"/>
                                      <a:gd name="T47" fmla="*/ 334 h 1356"/>
                                      <a:gd name="T48" fmla="*/ 553 w 1362"/>
                                      <a:gd name="T49" fmla="*/ 228 h 1356"/>
                                      <a:gd name="T50" fmla="*/ 500 w 1362"/>
                                      <a:gd name="T51" fmla="*/ 139 h 1356"/>
                                      <a:gd name="T52" fmla="*/ 412 w 1362"/>
                                      <a:gd name="T53" fmla="*/ 83 h 1356"/>
                                      <a:gd name="T54" fmla="*/ 327 w 1362"/>
                                      <a:gd name="T55" fmla="*/ 0 h 1356"/>
                                      <a:gd name="T56" fmla="*/ 445 w 1362"/>
                                      <a:gd name="T57" fmla="*/ 22 h 1356"/>
                                      <a:gd name="T58" fmla="*/ 541 w 1362"/>
                                      <a:gd name="T59" fmla="*/ 84 h 1356"/>
                                      <a:gd name="T60" fmla="*/ 607 w 1362"/>
                                      <a:gd name="T61" fmla="*/ 179 h 1356"/>
                                      <a:gd name="T62" fmla="*/ 633 w 1362"/>
                                      <a:gd name="T63" fmla="*/ 298 h 1356"/>
                                      <a:gd name="T64" fmla="*/ 652 w 1362"/>
                                      <a:gd name="T65" fmla="*/ 367 h 1356"/>
                                      <a:gd name="T66" fmla="*/ 693 w 1362"/>
                                      <a:gd name="T67" fmla="*/ 426 h 1356"/>
                                      <a:gd name="T68" fmla="*/ 1298 w 1362"/>
                                      <a:gd name="T69" fmla="*/ 1035 h 1356"/>
                                      <a:gd name="T70" fmla="*/ 1353 w 1362"/>
                                      <a:gd name="T71" fmla="*/ 1122 h 1356"/>
                                      <a:gd name="T72" fmla="*/ 1357 w 1362"/>
                                      <a:gd name="T73" fmla="*/ 1211 h 1356"/>
                                      <a:gd name="T74" fmla="*/ 1312 w 1362"/>
                                      <a:gd name="T75" fmla="*/ 1291 h 1356"/>
                                      <a:gd name="T76" fmla="*/ 1231 w 1362"/>
                                      <a:gd name="T77" fmla="*/ 1345 h 1356"/>
                                      <a:gd name="T78" fmla="*/ 1145 w 1362"/>
                                      <a:gd name="T79" fmla="*/ 1353 h 1356"/>
                                      <a:gd name="T80" fmla="*/ 1052 w 1362"/>
                                      <a:gd name="T81" fmla="*/ 1306 h 1356"/>
                                      <a:gd name="T82" fmla="*/ 651 w 1362"/>
                                      <a:gd name="T83" fmla="*/ 914 h 1356"/>
                                      <a:gd name="T84" fmla="*/ 413 w 1362"/>
                                      <a:gd name="T85" fmla="*/ 681 h 1356"/>
                                      <a:gd name="T86" fmla="*/ 323 w 1362"/>
                                      <a:gd name="T87" fmla="*/ 634 h 1356"/>
                                      <a:gd name="T88" fmla="*/ 214 w 1362"/>
                                      <a:gd name="T89" fmla="*/ 611 h 1356"/>
                                      <a:gd name="T90" fmla="*/ 114 w 1362"/>
                                      <a:gd name="T91" fmla="*/ 560 h 1356"/>
                                      <a:gd name="T92" fmla="*/ 41 w 1362"/>
                                      <a:gd name="T93" fmla="*/ 474 h 1356"/>
                                      <a:gd name="T94" fmla="*/ 4 w 1362"/>
                                      <a:gd name="T95" fmla="*/ 366 h 1356"/>
                                      <a:gd name="T96" fmla="*/ 9 w 1362"/>
                                      <a:gd name="T97" fmla="*/ 250 h 1356"/>
                                      <a:gd name="T98" fmla="*/ 121 w 1362"/>
                                      <a:gd name="T99" fmla="*/ 307 h 1356"/>
                                      <a:gd name="T100" fmla="*/ 206 w 1362"/>
                                      <a:gd name="T101" fmla="*/ 385 h 1356"/>
                                      <a:gd name="T102" fmla="*/ 256 w 1362"/>
                                      <a:gd name="T103" fmla="*/ 402 h 1356"/>
                                      <a:gd name="T104" fmla="*/ 306 w 1362"/>
                                      <a:gd name="T105" fmla="*/ 383 h 1356"/>
                                      <a:gd name="T106" fmla="*/ 363 w 1362"/>
                                      <a:gd name="T107" fmla="*/ 325 h 1356"/>
                                      <a:gd name="T108" fmla="*/ 396 w 1362"/>
                                      <a:gd name="T109" fmla="*/ 276 h 1356"/>
                                      <a:gd name="T110" fmla="*/ 397 w 1362"/>
                                      <a:gd name="T111" fmla="*/ 236 h 1356"/>
                                      <a:gd name="T112" fmla="*/ 368 w 1362"/>
                                      <a:gd name="T113" fmla="*/ 192 h 1356"/>
                                      <a:gd name="T114" fmla="*/ 254 w 1362"/>
                                      <a:gd name="T115" fmla="*/ 75 h 1356"/>
                                      <a:gd name="T116" fmla="*/ 287 w 1362"/>
                                      <a:gd name="T117" fmla="*/ 3 h 135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  <a:cxn ang="0">
                                        <a:pos x="T114" y="T115"/>
                                      </a:cxn>
                                      <a:cxn ang="0">
                                        <a:pos x="T116" y="T117"/>
                                      </a:cxn>
                                    </a:cxnLst>
                                    <a:rect l="0" t="0" r="r" b="b"/>
                                    <a:pathLst>
                                      <a:path w="1362" h="1356">
                                        <a:moveTo>
                                          <a:pt x="342" y="68"/>
                                        </a:moveTo>
                                        <a:lnTo>
                                          <a:pt x="400" y="128"/>
                                        </a:lnTo>
                                        <a:lnTo>
                                          <a:pt x="424" y="155"/>
                                        </a:lnTo>
                                        <a:lnTo>
                                          <a:pt x="444" y="181"/>
                                        </a:lnTo>
                                        <a:lnTo>
                                          <a:pt x="457" y="205"/>
                                        </a:lnTo>
                                        <a:lnTo>
                                          <a:pt x="465" y="229"/>
                                        </a:lnTo>
                                        <a:lnTo>
                                          <a:pt x="468" y="252"/>
                                        </a:lnTo>
                                        <a:lnTo>
                                          <a:pt x="467" y="274"/>
                                        </a:lnTo>
                                        <a:lnTo>
                                          <a:pt x="461" y="296"/>
                                        </a:lnTo>
                                        <a:lnTo>
                                          <a:pt x="450" y="319"/>
                                        </a:lnTo>
                                        <a:lnTo>
                                          <a:pt x="435" y="341"/>
                                        </a:lnTo>
                                        <a:lnTo>
                                          <a:pt x="417" y="366"/>
                                        </a:lnTo>
                                        <a:lnTo>
                                          <a:pt x="395" y="390"/>
                                        </a:lnTo>
                                        <a:lnTo>
                                          <a:pt x="370" y="416"/>
                                        </a:lnTo>
                                        <a:lnTo>
                                          <a:pt x="342" y="439"/>
                                        </a:lnTo>
                                        <a:lnTo>
                                          <a:pt x="314" y="456"/>
                                        </a:lnTo>
                                        <a:lnTo>
                                          <a:pt x="285" y="466"/>
                                        </a:lnTo>
                                        <a:lnTo>
                                          <a:pt x="256" y="470"/>
                                        </a:lnTo>
                                        <a:lnTo>
                                          <a:pt x="232" y="467"/>
                                        </a:lnTo>
                                        <a:lnTo>
                                          <a:pt x="209" y="461"/>
                                        </a:lnTo>
                                        <a:lnTo>
                                          <a:pt x="188" y="452"/>
                                        </a:lnTo>
                                        <a:lnTo>
                                          <a:pt x="169" y="441"/>
                                        </a:lnTo>
                                        <a:lnTo>
                                          <a:pt x="151" y="429"/>
                                        </a:lnTo>
                                        <a:lnTo>
                                          <a:pt x="136" y="416"/>
                                        </a:lnTo>
                                        <a:lnTo>
                                          <a:pt x="122" y="403"/>
                                        </a:lnTo>
                                        <a:lnTo>
                                          <a:pt x="70" y="352"/>
                                        </a:lnTo>
                                        <a:lnTo>
                                          <a:pt x="76" y="383"/>
                                        </a:lnTo>
                                        <a:lnTo>
                                          <a:pt x="87" y="413"/>
                                        </a:lnTo>
                                        <a:lnTo>
                                          <a:pt x="101" y="442"/>
                                        </a:lnTo>
                                        <a:lnTo>
                                          <a:pt x="121" y="471"/>
                                        </a:lnTo>
                                        <a:lnTo>
                                          <a:pt x="144" y="496"/>
                                        </a:lnTo>
                                        <a:lnTo>
                                          <a:pt x="170" y="517"/>
                                        </a:lnTo>
                                        <a:lnTo>
                                          <a:pt x="198" y="534"/>
                                        </a:lnTo>
                                        <a:lnTo>
                                          <a:pt x="228" y="545"/>
                                        </a:lnTo>
                                        <a:lnTo>
                                          <a:pt x="259" y="552"/>
                                        </a:lnTo>
                                        <a:lnTo>
                                          <a:pt x="301" y="558"/>
                                        </a:lnTo>
                                        <a:lnTo>
                                          <a:pt x="341" y="569"/>
                                        </a:lnTo>
                                        <a:lnTo>
                                          <a:pt x="379" y="583"/>
                                        </a:lnTo>
                                        <a:lnTo>
                                          <a:pt x="415" y="601"/>
                                        </a:lnTo>
                                        <a:lnTo>
                                          <a:pt x="450" y="624"/>
                                        </a:lnTo>
                                        <a:lnTo>
                                          <a:pt x="484" y="650"/>
                                        </a:lnTo>
                                        <a:lnTo>
                                          <a:pt x="517" y="681"/>
                                        </a:lnTo>
                                        <a:lnTo>
                                          <a:pt x="685" y="852"/>
                                        </a:lnTo>
                                        <a:lnTo>
                                          <a:pt x="855" y="1022"/>
                                        </a:lnTo>
                                        <a:lnTo>
                                          <a:pt x="1026" y="1189"/>
                                        </a:lnTo>
                                        <a:lnTo>
                                          <a:pt x="1068" y="1230"/>
                                        </a:lnTo>
                                        <a:lnTo>
                                          <a:pt x="1091" y="1251"/>
                                        </a:lnTo>
                                        <a:lnTo>
                                          <a:pt x="1113" y="1267"/>
                                        </a:lnTo>
                                        <a:lnTo>
                                          <a:pt x="1135" y="1279"/>
                                        </a:lnTo>
                                        <a:lnTo>
                                          <a:pt x="1155" y="1286"/>
                                        </a:lnTo>
                                        <a:lnTo>
                                          <a:pt x="1175" y="1288"/>
                                        </a:lnTo>
                                        <a:lnTo>
                                          <a:pt x="1198" y="1285"/>
                                        </a:lnTo>
                                        <a:lnTo>
                                          <a:pt x="1221" y="1276"/>
                                        </a:lnTo>
                                        <a:lnTo>
                                          <a:pt x="1245" y="1260"/>
                                        </a:lnTo>
                                        <a:lnTo>
                                          <a:pt x="1258" y="1249"/>
                                        </a:lnTo>
                                        <a:lnTo>
                                          <a:pt x="1271" y="1235"/>
                                        </a:lnTo>
                                        <a:lnTo>
                                          <a:pt x="1282" y="1219"/>
                                        </a:lnTo>
                                        <a:lnTo>
                                          <a:pt x="1290" y="1201"/>
                                        </a:lnTo>
                                        <a:lnTo>
                                          <a:pt x="1294" y="1180"/>
                                        </a:lnTo>
                                        <a:lnTo>
                                          <a:pt x="1292" y="1156"/>
                                        </a:lnTo>
                                        <a:lnTo>
                                          <a:pt x="1284" y="1131"/>
                                        </a:lnTo>
                                        <a:lnTo>
                                          <a:pt x="1270" y="1106"/>
                                        </a:lnTo>
                                        <a:lnTo>
                                          <a:pt x="1249" y="1082"/>
                                        </a:lnTo>
                                        <a:lnTo>
                                          <a:pt x="1108" y="939"/>
                                        </a:lnTo>
                                        <a:lnTo>
                                          <a:pt x="965" y="796"/>
                                        </a:lnTo>
                                        <a:lnTo>
                                          <a:pt x="804" y="635"/>
                                        </a:lnTo>
                                        <a:lnTo>
                                          <a:pt x="645" y="473"/>
                                        </a:lnTo>
                                        <a:lnTo>
                                          <a:pt x="627" y="453"/>
                                        </a:lnTo>
                                        <a:lnTo>
                                          <a:pt x="609" y="428"/>
                                        </a:lnTo>
                                        <a:lnTo>
                                          <a:pt x="593" y="400"/>
                                        </a:lnTo>
                                        <a:lnTo>
                                          <a:pt x="579" y="369"/>
                                        </a:lnTo>
                                        <a:lnTo>
                                          <a:pt x="570" y="334"/>
                                        </a:lnTo>
                                        <a:lnTo>
                                          <a:pt x="566" y="300"/>
                                        </a:lnTo>
                                        <a:lnTo>
                                          <a:pt x="562" y="263"/>
                                        </a:lnTo>
                                        <a:lnTo>
                                          <a:pt x="553" y="228"/>
                                        </a:lnTo>
                                        <a:lnTo>
                                          <a:pt x="540" y="195"/>
                                        </a:lnTo>
                                        <a:lnTo>
                                          <a:pt x="522" y="165"/>
                                        </a:lnTo>
                                        <a:lnTo>
                                          <a:pt x="500" y="139"/>
                                        </a:lnTo>
                                        <a:lnTo>
                                          <a:pt x="474" y="116"/>
                                        </a:lnTo>
                                        <a:lnTo>
                                          <a:pt x="445" y="97"/>
                                        </a:lnTo>
                                        <a:lnTo>
                                          <a:pt x="412" y="83"/>
                                        </a:lnTo>
                                        <a:lnTo>
                                          <a:pt x="378" y="73"/>
                                        </a:lnTo>
                                        <a:lnTo>
                                          <a:pt x="342" y="68"/>
                                        </a:lnTo>
                                        <a:close/>
                                        <a:moveTo>
                                          <a:pt x="327" y="0"/>
                                        </a:moveTo>
                                        <a:lnTo>
                                          <a:pt x="368" y="3"/>
                                        </a:lnTo>
                                        <a:lnTo>
                                          <a:pt x="407" y="10"/>
                                        </a:lnTo>
                                        <a:lnTo>
                                          <a:pt x="445" y="22"/>
                                        </a:lnTo>
                                        <a:lnTo>
                                          <a:pt x="480" y="39"/>
                                        </a:lnTo>
                                        <a:lnTo>
                                          <a:pt x="512" y="60"/>
                                        </a:lnTo>
                                        <a:lnTo>
                                          <a:pt x="541" y="84"/>
                                        </a:lnTo>
                                        <a:lnTo>
                                          <a:pt x="567" y="112"/>
                                        </a:lnTo>
                                        <a:lnTo>
                                          <a:pt x="589" y="144"/>
                                        </a:lnTo>
                                        <a:lnTo>
                                          <a:pt x="607" y="179"/>
                                        </a:lnTo>
                                        <a:lnTo>
                                          <a:pt x="620" y="216"/>
                                        </a:lnTo>
                                        <a:lnTo>
                                          <a:pt x="629" y="256"/>
                                        </a:lnTo>
                                        <a:lnTo>
                                          <a:pt x="633" y="298"/>
                                        </a:lnTo>
                                        <a:lnTo>
                                          <a:pt x="636" y="321"/>
                                        </a:lnTo>
                                        <a:lnTo>
                                          <a:pt x="642" y="343"/>
                                        </a:lnTo>
                                        <a:lnTo>
                                          <a:pt x="652" y="367"/>
                                        </a:lnTo>
                                        <a:lnTo>
                                          <a:pt x="664" y="389"/>
                                        </a:lnTo>
                                        <a:lnTo>
                                          <a:pt x="678" y="409"/>
                                        </a:lnTo>
                                        <a:lnTo>
                                          <a:pt x="693" y="426"/>
                                        </a:lnTo>
                                        <a:lnTo>
                                          <a:pt x="894" y="629"/>
                                        </a:lnTo>
                                        <a:lnTo>
                                          <a:pt x="1097" y="831"/>
                                        </a:lnTo>
                                        <a:lnTo>
                                          <a:pt x="1298" y="1035"/>
                                        </a:lnTo>
                                        <a:lnTo>
                                          <a:pt x="1322" y="1063"/>
                                        </a:lnTo>
                                        <a:lnTo>
                                          <a:pt x="1341" y="1092"/>
                                        </a:lnTo>
                                        <a:lnTo>
                                          <a:pt x="1353" y="1122"/>
                                        </a:lnTo>
                                        <a:lnTo>
                                          <a:pt x="1360" y="1152"/>
                                        </a:lnTo>
                                        <a:lnTo>
                                          <a:pt x="1362" y="1182"/>
                                        </a:lnTo>
                                        <a:lnTo>
                                          <a:pt x="1357" y="1211"/>
                                        </a:lnTo>
                                        <a:lnTo>
                                          <a:pt x="1348" y="1239"/>
                                        </a:lnTo>
                                        <a:lnTo>
                                          <a:pt x="1332" y="1265"/>
                                        </a:lnTo>
                                        <a:lnTo>
                                          <a:pt x="1312" y="1291"/>
                                        </a:lnTo>
                                        <a:lnTo>
                                          <a:pt x="1286" y="1314"/>
                                        </a:lnTo>
                                        <a:lnTo>
                                          <a:pt x="1259" y="1332"/>
                                        </a:lnTo>
                                        <a:lnTo>
                                          <a:pt x="1231" y="1345"/>
                                        </a:lnTo>
                                        <a:lnTo>
                                          <a:pt x="1203" y="1353"/>
                                        </a:lnTo>
                                        <a:lnTo>
                                          <a:pt x="1175" y="1356"/>
                                        </a:lnTo>
                                        <a:lnTo>
                                          <a:pt x="1145" y="1353"/>
                                        </a:lnTo>
                                        <a:lnTo>
                                          <a:pt x="1114" y="1343"/>
                                        </a:lnTo>
                                        <a:lnTo>
                                          <a:pt x="1083" y="1328"/>
                                        </a:lnTo>
                                        <a:lnTo>
                                          <a:pt x="1052" y="1306"/>
                                        </a:lnTo>
                                        <a:lnTo>
                                          <a:pt x="1020" y="1278"/>
                                        </a:lnTo>
                                        <a:lnTo>
                                          <a:pt x="835" y="1097"/>
                                        </a:lnTo>
                                        <a:lnTo>
                                          <a:pt x="651" y="914"/>
                                        </a:lnTo>
                                        <a:lnTo>
                                          <a:pt x="468" y="729"/>
                                        </a:lnTo>
                                        <a:lnTo>
                                          <a:pt x="442" y="703"/>
                                        </a:lnTo>
                                        <a:lnTo>
                                          <a:pt x="413" y="681"/>
                                        </a:lnTo>
                                        <a:lnTo>
                                          <a:pt x="385" y="662"/>
                                        </a:lnTo>
                                        <a:lnTo>
                                          <a:pt x="355" y="646"/>
                                        </a:lnTo>
                                        <a:lnTo>
                                          <a:pt x="323" y="634"/>
                                        </a:lnTo>
                                        <a:lnTo>
                                          <a:pt x="289" y="625"/>
                                        </a:lnTo>
                                        <a:lnTo>
                                          <a:pt x="252" y="619"/>
                                        </a:lnTo>
                                        <a:lnTo>
                                          <a:pt x="214" y="611"/>
                                        </a:lnTo>
                                        <a:lnTo>
                                          <a:pt x="178" y="599"/>
                                        </a:lnTo>
                                        <a:lnTo>
                                          <a:pt x="145" y="581"/>
                                        </a:lnTo>
                                        <a:lnTo>
                                          <a:pt x="114" y="560"/>
                                        </a:lnTo>
                                        <a:lnTo>
                                          <a:pt x="86" y="534"/>
                                        </a:lnTo>
                                        <a:lnTo>
                                          <a:pt x="62" y="505"/>
                                        </a:lnTo>
                                        <a:lnTo>
                                          <a:pt x="41" y="474"/>
                                        </a:lnTo>
                                        <a:lnTo>
                                          <a:pt x="24" y="440"/>
                                        </a:lnTo>
                                        <a:lnTo>
                                          <a:pt x="12" y="404"/>
                                        </a:lnTo>
                                        <a:lnTo>
                                          <a:pt x="4" y="366"/>
                                        </a:lnTo>
                                        <a:lnTo>
                                          <a:pt x="0" y="327"/>
                                        </a:lnTo>
                                        <a:lnTo>
                                          <a:pt x="2" y="289"/>
                                        </a:lnTo>
                                        <a:lnTo>
                                          <a:pt x="9" y="250"/>
                                        </a:lnTo>
                                        <a:lnTo>
                                          <a:pt x="22" y="212"/>
                                        </a:lnTo>
                                        <a:lnTo>
                                          <a:pt x="72" y="260"/>
                                        </a:lnTo>
                                        <a:lnTo>
                                          <a:pt x="121" y="307"/>
                                        </a:lnTo>
                                        <a:lnTo>
                                          <a:pt x="169" y="353"/>
                                        </a:lnTo>
                                        <a:lnTo>
                                          <a:pt x="188" y="371"/>
                                        </a:lnTo>
                                        <a:lnTo>
                                          <a:pt x="206" y="385"/>
                                        </a:lnTo>
                                        <a:lnTo>
                                          <a:pt x="223" y="394"/>
                                        </a:lnTo>
                                        <a:lnTo>
                                          <a:pt x="240" y="400"/>
                                        </a:lnTo>
                                        <a:lnTo>
                                          <a:pt x="256" y="402"/>
                                        </a:lnTo>
                                        <a:lnTo>
                                          <a:pt x="272" y="400"/>
                                        </a:lnTo>
                                        <a:lnTo>
                                          <a:pt x="289" y="393"/>
                                        </a:lnTo>
                                        <a:lnTo>
                                          <a:pt x="306" y="383"/>
                                        </a:lnTo>
                                        <a:lnTo>
                                          <a:pt x="323" y="368"/>
                                        </a:lnTo>
                                        <a:lnTo>
                                          <a:pt x="345" y="344"/>
                                        </a:lnTo>
                                        <a:lnTo>
                                          <a:pt x="363" y="325"/>
                                        </a:lnTo>
                                        <a:lnTo>
                                          <a:pt x="378" y="307"/>
                                        </a:lnTo>
                                        <a:lnTo>
                                          <a:pt x="389" y="291"/>
                                        </a:lnTo>
                                        <a:lnTo>
                                          <a:pt x="396" y="276"/>
                                        </a:lnTo>
                                        <a:lnTo>
                                          <a:pt x="400" y="263"/>
                                        </a:lnTo>
                                        <a:lnTo>
                                          <a:pt x="400" y="249"/>
                                        </a:lnTo>
                                        <a:lnTo>
                                          <a:pt x="397" y="236"/>
                                        </a:lnTo>
                                        <a:lnTo>
                                          <a:pt x="391" y="222"/>
                                        </a:lnTo>
                                        <a:lnTo>
                                          <a:pt x="381" y="208"/>
                                        </a:lnTo>
                                        <a:lnTo>
                                          <a:pt x="368" y="192"/>
                                        </a:lnTo>
                                        <a:lnTo>
                                          <a:pt x="352" y="175"/>
                                        </a:lnTo>
                                        <a:lnTo>
                                          <a:pt x="303" y="125"/>
                                        </a:lnTo>
                                        <a:lnTo>
                                          <a:pt x="254" y="75"/>
                                        </a:lnTo>
                                        <a:lnTo>
                                          <a:pt x="204" y="23"/>
                                        </a:lnTo>
                                        <a:lnTo>
                                          <a:pt x="246" y="10"/>
                                        </a:lnTo>
                                        <a:lnTo>
                                          <a:pt x="287" y="3"/>
                                        </a:lnTo>
                                        <a:lnTo>
                                          <a:pt x="32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ysClr val="window" lastClr="FFFFFF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Skills icon symbol part 3" descr="Skills icon symbol part 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9" y="49"/>
                                    <a:ext cx="34" cy="34"/>
                                  </a:xfrm>
                                  <a:custGeom>
                                    <a:avLst/>
                                    <a:gdLst>
                                      <a:gd name="T0" fmla="*/ 480 w 640"/>
                                      <a:gd name="T1" fmla="*/ 3 h 662"/>
                                      <a:gd name="T2" fmla="*/ 536 w 640"/>
                                      <a:gd name="T3" fmla="*/ 22 h 662"/>
                                      <a:gd name="T4" fmla="*/ 586 w 640"/>
                                      <a:gd name="T5" fmla="*/ 58 h 662"/>
                                      <a:gd name="T6" fmla="*/ 621 w 640"/>
                                      <a:gd name="T7" fmla="*/ 104 h 662"/>
                                      <a:gd name="T8" fmla="*/ 638 w 640"/>
                                      <a:gd name="T9" fmla="*/ 156 h 662"/>
                                      <a:gd name="T10" fmla="*/ 638 w 640"/>
                                      <a:gd name="T11" fmla="*/ 211 h 662"/>
                                      <a:gd name="T12" fmla="*/ 622 w 640"/>
                                      <a:gd name="T13" fmla="*/ 266 h 662"/>
                                      <a:gd name="T14" fmla="*/ 588 w 640"/>
                                      <a:gd name="T15" fmla="*/ 316 h 662"/>
                                      <a:gd name="T16" fmla="*/ 561 w 640"/>
                                      <a:gd name="T17" fmla="*/ 344 h 662"/>
                                      <a:gd name="T18" fmla="*/ 526 w 640"/>
                                      <a:gd name="T19" fmla="*/ 380 h 662"/>
                                      <a:gd name="T20" fmla="*/ 485 w 640"/>
                                      <a:gd name="T21" fmla="*/ 422 h 662"/>
                                      <a:gd name="T22" fmla="*/ 441 w 640"/>
                                      <a:gd name="T23" fmla="*/ 466 h 662"/>
                                      <a:gd name="T24" fmla="*/ 395 w 640"/>
                                      <a:gd name="T25" fmla="*/ 510 h 662"/>
                                      <a:gd name="T26" fmla="*/ 351 w 640"/>
                                      <a:gd name="T27" fmla="*/ 553 h 662"/>
                                      <a:gd name="T28" fmla="*/ 311 w 640"/>
                                      <a:gd name="T29" fmla="*/ 591 h 662"/>
                                      <a:gd name="T30" fmla="*/ 277 w 640"/>
                                      <a:gd name="T31" fmla="*/ 624 h 662"/>
                                      <a:gd name="T32" fmla="*/ 252 w 640"/>
                                      <a:gd name="T33" fmla="*/ 647 h 662"/>
                                      <a:gd name="T34" fmla="*/ 239 w 640"/>
                                      <a:gd name="T35" fmla="*/ 660 h 662"/>
                                      <a:gd name="T36" fmla="*/ 182 w 640"/>
                                      <a:gd name="T37" fmla="*/ 610 h 662"/>
                                      <a:gd name="T38" fmla="*/ 189 w 640"/>
                                      <a:gd name="T39" fmla="*/ 604 h 662"/>
                                      <a:gd name="T40" fmla="*/ 208 w 640"/>
                                      <a:gd name="T41" fmla="*/ 585 h 662"/>
                                      <a:gd name="T42" fmla="*/ 239 w 640"/>
                                      <a:gd name="T43" fmla="*/ 557 h 662"/>
                                      <a:gd name="T44" fmla="*/ 276 w 640"/>
                                      <a:gd name="T45" fmla="*/ 521 h 662"/>
                                      <a:gd name="T46" fmla="*/ 318 w 640"/>
                                      <a:gd name="T47" fmla="*/ 481 h 662"/>
                                      <a:gd name="T48" fmla="*/ 363 w 640"/>
                                      <a:gd name="T49" fmla="*/ 437 h 662"/>
                                      <a:gd name="T50" fmla="*/ 408 w 640"/>
                                      <a:gd name="T51" fmla="*/ 392 h 662"/>
                                      <a:gd name="T52" fmla="*/ 451 w 640"/>
                                      <a:gd name="T53" fmla="*/ 349 h 662"/>
                                      <a:gd name="T54" fmla="*/ 489 w 640"/>
                                      <a:gd name="T55" fmla="*/ 311 h 662"/>
                                      <a:gd name="T56" fmla="*/ 520 w 640"/>
                                      <a:gd name="T57" fmla="*/ 279 h 662"/>
                                      <a:gd name="T58" fmla="*/ 549 w 640"/>
                                      <a:gd name="T59" fmla="*/ 244 h 662"/>
                                      <a:gd name="T60" fmla="*/ 565 w 640"/>
                                      <a:gd name="T61" fmla="*/ 198 h 662"/>
                                      <a:gd name="T62" fmla="*/ 560 w 640"/>
                                      <a:gd name="T63" fmla="*/ 152 h 662"/>
                                      <a:gd name="T64" fmla="*/ 534 w 640"/>
                                      <a:gd name="T65" fmla="*/ 112 h 662"/>
                                      <a:gd name="T66" fmla="*/ 503 w 640"/>
                                      <a:gd name="T67" fmla="*/ 89 h 662"/>
                                      <a:gd name="T68" fmla="*/ 466 w 640"/>
                                      <a:gd name="T69" fmla="*/ 76 h 662"/>
                                      <a:gd name="T70" fmla="*/ 428 w 640"/>
                                      <a:gd name="T71" fmla="*/ 75 h 662"/>
                                      <a:gd name="T72" fmla="*/ 391 w 640"/>
                                      <a:gd name="T73" fmla="*/ 90 h 662"/>
                                      <a:gd name="T74" fmla="*/ 360 w 640"/>
                                      <a:gd name="T75" fmla="*/ 119 h 662"/>
                                      <a:gd name="T76" fmla="*/ 325 w 640"/>
                                      <a:gd name="T77" fmla="*/ 158 h 662"/>
                                      <a:gd name="T78" fmla="*/ 284 w 640"/>
                                      <a:gd name="T79" fmla="*/ 206 h 662"/>
                                      <a:gd name="T80" fmla="*/ 239 w 640"/>
                                      <a:gd name="T81" fmla="*/ 260 h 662"/>
                                      <a:gd name="T82" fmla="*/ 193 w 640"/>
                                      <a:gd name="T83" fmla="*/ 315 h 662"/>
                                      <a:gd name="T84" fmla="*/ 150 w 640"/>
                                      <a:gd name="T85" fmla="*/ 369 h 662"/>
                                      <a:gd name="T86" fmla="*/ 112 w 640"/>
                                      <a:gd name="T87" fmla="*/ 417 h 662"/>
                                      <a:gd name="T88" fmla="*/ 82 w 640"/>
                                      <a:gd name="T89" fmla="*/ 454 h 662"/>
                                      <a:gd name="T90" fmla="*/ 61 w 640"/>
                                      <a:gd name="T91" fmla="*/ 478 h 662"/>
                                      <a:gd name="T92" fmla="*/ 7 w 640"/>
                                      <a:gd name="T93" fmla="*/ 416 h 662"/>
                                      <a:gd name="T94" fmla="*/ 30 w 640"/>
                                      <a:gd name="T95" fmla="*/ 388 h 662"/>
                                      <a:gd name="T96" fmla="*/ 61 w 640"/>
                                      <a:gd name="T97" fmla="*/ 350 h 662"/>
                                      <a:gd name="T98" fmla="*/ 100 w 640"/>
                                      <a:gd name="T99" fmla="*/ 305 h 662"/>
                                      <a:gd name="T100" fmla="*/ 142 w 640"/>
                                      <a:gd name="T101" fmla="*/ 254 h 662"/>
                                      <a:gd name="T102" fmla="*/ 186 w 640"/>
                                      <a:gd name="T103" fmla="*/ 201 h 662"/>
                                      <a:gd name="T104" fmla="*/ 230 w 640"/>
                                      <a:gd name="T105" fmla="*/ 151 h 662"/>
                                      <a:gd name="T106" fmla="*/ 271 w 640"/>
                                      <a:gd name="T107" fmla="*/ 104 h 662"/>
                                      <a:gd name="T108" fmla="*/ 307 w 640"/>
                                      <a:gd name="T109" fmla="*/ 66 h 662"/>
                                      <a:gd name="T110" fmla="*/ 344 w 640"/>
                                      <a:gd name="T111" fmla="*/ 32 h 662"/>
                                      <a:gd name="T112" fmla="*/ 395 w 640"/>
                                      <a:gd name="T113" fmla="*/ 7 h 662"/>
                                      <a:gd name="T114" fmla="*/ 451 w 640"/>
                                      <a:gd name="T115" fmla="*/ 0 h 66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  <a:cxn ang="0">
                                        <a:pos x="T114" y="T115"/>
                                      </a:cxn>
                                    </a:cxnLst>
                                    <a:rect l="0" t="0" r="r" b="b"/>
                                    <a:pathLst>
                                      <a:path w="640" h="662">
                                        <a:moveTo>
                                          <a:pt x="451" y="0"/>
                                        </a:moveTo>
                                        <a:lnTo>
                                          <a:pt x="480" y="3"/>
                                        </a:lnTo>
                                        <a:lnTo>
                                          <a:pt x="508" y="10"/>
                                        </a:lnTo>
                                        <a:lnTo>
                                          <a:pt x="536" y="22"/>
                                        </a:lnTo>
                                        <a:lnTo>
                                          <a:pt x="562" y="38"/>
                                        </a:lnTo>
                                        <a:lnTo>
                                          <a:pt x="586" y="58"/>
                                        </a:lnTo>
                                        <a:lnTo>
                                          <a:pt x="606" y="80"/>
                                        </a:lnTo>
                                        <a:lnTo>
                                          <a:pt x="621" y="104"/>
                                        </a:lnTo>
                                        <a:lnTo>
                                          <a:pt x="631" y="129"/>
                                        </a:lnTo>
                                        <a:lnTo>
                                          <a:pt x="638" y="156"/>
                                        </a:lnTo>
                                        <a:lnTo>
                                          <a:pt x="640" y="183"/>
                                        </a:lnTo>
                                        <a:lnTo>
                                          <a:pt x="638" y="211"/>
                                        </a:lnTo>
                                        <a:lnTo>
                                          <a:pt x="632" y="239"/>
                                        </a:lnTo>
                                        <a:lnTo>
                                          <a:pt x="622" y="266"/>
                                        </a:lnTo>
                                        <a:lnTo>
                                          <a:pt x="607" y="291"/>
                                        </a:lnTo>
                                        <a:lnTo>
                                          <a:pt x="588" y="316"/>
                                        </a:lnTo>
                                        <a:lnTo>
                                          <a:pt x="576" y="329"/>
                                        </a:lnTo>
                                        <a:lnTo>
                                          <a:pt x="561" y="344"/>
                                        </a:lnTo>
                                        <a:lnTo>
                                          <a:pt x="545" y="361"/>
                                        </a:lnTo>
                                        <a:lnTo>
                                          <a:pt x="526" y="380"/>
                                        </a:lnTo>
                                        <a:lnTo>
                                          <a:pt x="506" y="401"/>
                                        </a:lnTo>
                                        <a:lnTo>
                                          <a:pt x="485" y="422"/>
                                        </a:lnTo>
                                        <a:lnTo>
                                          <a:pt x="463" y="444"/>
                                        </a:lnTo>
                                        <a:lnTo>
                                          <a:pt x="441" y="466"/>
                                        </a:lnTo>
                                        <a:lnTo>
                                          <a:pt x="418" y="488"/>
                                        </a:lnTo>
                                        <a:lnTo>
                                          <a:pt x="395" y="510"/>
                                        </a:lnTo>
                                        <a:lnTo>
                                          <a:pt x="373" y="532"/>
                                        </a:lnTo>
                                        <a:lnTo>
                                          <a:pt x="351" y="553"/>
                                        </a:lnTo>
                                        <a:lnTo>
                                          <a:pt x="330" y="573"/>
                                        </a:lnTo>
                                        <a:lnTo>
                                          <a:pt x="311" y="591"/>
                                        </a:lnTo>
                                        <a:lnTo>
                                          <a:pt x="293" y="608"/>
                                        </a:lnTo>
                                        <a:lnTo>
                                          <a:pt x="277" y="624"/>
                                        </a:lnTo>
                                        <a:lnTo>
                                          <a:pt x="263" y="637"/>
                                        </a:lnTo>
                                        <a:lnTo>
                                          <a:pt x="252" y="647"/>
                                        </a:lnTo>
                                        <a:lnTo>
                                          <a:pt x="244" y="655"/>
                                        </a:lnTo>
                                        <a:lnTo>
                                          <a:pt x="239" y="660"/>
                                        </a:lnTo>
                                        <a:lnTo>
                                          <a:pt x="237" y="662"/>
                                        </a:lnTo>
                                        <a:lnTo>
                                          <a:pt x="182" y="610"/>
                                        </a:lnTo>
                                        <a:lnTo>
                                          <a:pt x="183" y="609"/>
                                        </a:lnTo>
                                        <a:lnTo>
                                          <a:pt x="189" y="604"/>
                                        </a:lnTo>
                                        <a:lnTo>
                                          <a:pt x="197" y="596"/>
                                        </a:lnTo>
                                        <a:lnTo>
                                          <a:pt x="208" y="585"/>
                                        </a:lnTo>
                                        <a:lnTo>
                                          <a:pt x="222" y="572"/>
                                        </a:lnTo>
                                        <a:lnTo>
                                          <a:pt x="239" y="557"/>
                                        </a:lnTo>
                                        <a:lnTo>
                                          <a:pt x="256" y="540"/>
                                        </a:lnTo>
                                        <a:lnTo>
                                          <a:pt x="276" y="521"/>
                                        </a:lnTo>
                                        <a:lnTo>
                                          <a:pt x="296" y="501"/>
                                        </a:lnTo>
                                        <a:lnTo>
                                          <a:pt x="318" y="481"/>
                                        </a:lnTo>
                                        <a:lnTo>
                                          <a:pt x="340" y="459"/>
                                        </a:lnTo>
                                        <a:lnTo>
                                          <a:pt x="363" y="437"/>
                                        </a:lnTo>
                                        <a:lnTo>
                                          <a:pt x="386" y="415"/>
                                        </a:lnTo>
                                        <a:lnTo>
                                          <a:pt x="408" y="392"/>
                                        </a:lnTo>
                                        <a:lnTo>
                                          <a:pt x="430" y="370"/>
                                        </a:lnTo>
                                        <a:lnTo>
                                          <a:pt x="451" y="349"/>
                                        </a:lnTo>
                                        <a:lnTo>
                                          <a:pt x="471" y="330"/>
                                        </a:lnTo>
                                        <a:lnTo>
                                          <a:pt x="489" y="311"/>
                                        </a:lnTo>
                                        <a:lnTo>
                                          <a:pt x="506" y="294"/>
                                        </a:lnTo>
                                        <a:lnTo>
                                          <a:pt x="520" y="279"/>
                                        </a:lnTo>
                                        <a:lnTo>
                                          <a:pt x="532" y="265"/>
                                        </a:lnTo>
                                        <a:lnTo>
                                          <a:pt x="549" y="244"/>
                                        </a:lnTo>
                                        <a:lnTo>
                                          <a:pt x="560" y="221"/>
                                        </a:lnTo>
                                        <a:lnTo>
                                          <a:pt x="565" y="198"/>
                                        </a:lnTo>
                                        <a:lnTo>
                                          <a:pt x="565" y="174"/>
                                        </a:lnTo>
                                        <a:lnTo>
                                          <a:pt x="560" y="152"/>
                                        </a:lnTo>
                                        <a:lnTo>
                                          <a:pt x="550" y="131"/>
                                        </a:lnTo>
                                        <a:lnTo>
                                          <a:pt x="534" y="112"/>
                                        </a:lnTo>
                                        <a:lnTo>
                                          <a:pt x="519" y="99"/>
                                        </a:lnTo>
                                        <a:lnTo>
                                          <a:pt x="503" y="89"/>
                                        </a:lnTo>
                                        <a:lnTo>
                                          <a:pt x="485" y="81"/>
                                        </a:lnTo>
                                        <a:lnTo>
                                          <a:pt x="466" y="76"/>
                                        </a:lnTo>
                                        <a:lnTo>
                                          <a:pt x="447" y="74"/>
                                        </a:lnTo>
                                        <a:lnTo>
                                          <a:pt x="428" y="75"/>
                                        </a:lnTo>
                                        <a:lnTo>
                                          <a:pt x="409" y="81"/>
                                        </a:lnTo>
                                        <a:lnTo>
                                          <a:pt x="391" y="90"/>
                                        </a:lnTo>
                                        <a:lnTo>
                                          <a:pt x="374" y="104"/>
                                        </a:lnTo>
                                        <a:lnTo>
                                          <a:pt x="360" y="119"/>
                                        </a:lnTo>
                                        <a:lnTo>
                                          <a:pt x="343" y="137"/>
                                        </a:lnTo>
                                        <a:lnTo>
                                          <a:pt x="325" y="158"/>
                                        </a:lnTo>
                                        <a:lnTo>
                                          <a:pt x="305" y="181"/>
                                        </a:lnTo>
                                        <a:lnTo>
                                          <a:pt x="284" y="206"/>
                                        </a:lnTo>
                                        <a:lnTo>
                                          <a:pt x="262" y="233"/>
                                        </a:lnTo>
                                        <a:lnTo>
                                          <a:pt x="239" y="260"/>
                                        </a:lnTo>
                                        <a:lnTo>
                                          <a:pt x="216" y="288"/>
                                        </a:lnTo>
                                        <a:lnTo>
                                          <a:pt x="193" y="315"/>
                                        </a:lnTo>
                                        <a:lnTo>
                                          <a:pt x="171" y="342"/>
                                        </a:lnTo>
                                        <a:lnTo>
                                          <a:pt x="150" y="369"/>
                                        </a:lnTo>
                                        <a:lnTo>
                                          <a:pt x="130" y="393"/>
                                        </a:lnTo>
                                        <a:lnTo>
                                          <a:pt x="112" y="417"/>
                                        </a:lnTo>
                                        <a:lnTo>
                                          <a:pt x="96" y="437"/>
                                        </a:lnTo>
                                        <a:lnTo>
                                          <a:pt x="82" y="454"/>
                                        </a:lnTo>
                                        <a:lnTo>
                                          <a:pt x="70" y="468"/>
                                        </a:lnTo>
                                        <a:lnTo>
                                          <a:pt x="61" y="478"/>
                                        </a:lnTo>
                                        <a:lnTo>
                                          <a:pt x="0" y="424"/>
                                        </a:lnTo>
                                        <a:lnTo>
                                          <a:pt x="7" y="416"/>
                                        </a:lnTo>
                                        <a:lnTo>
                                          <a:pt x="17" y="404"/>
                                        </a:lnTo>
                                        <a:lnTo>
                                          <a:pt x="30" y="388"/>
                                        </a:lnTo>
                                        <a:lnTo>
                                          <a:pt x="45" y="370"/>
                                        </a:lnTo>
                                        <a:lnTo>
                                          <a:pt x="61" y="350"/>
                                        </a:lnTo>
                                        <a:lnTo>
                                          <a:pt x="80" y="328"/>
                                        </a:lnTo>
                                        <a:lnTo>
                                          <a:pt x="100" y="305"/>
                                        </a:lnTo>
                                        <a:lnTo>
                                          <a:pt x="120" y="280"/>
                                        </a:lnTo>
                                        <a:lnTo>
                                          <a:pt x="142" y="254"/>
                                        </a:lnTo>
                                        <a:lnTo>
                                          <a:pt x="164" y="228"/>
                                        </a:lnTo>
                                        <a:lnTo>
                                          <a:pt x="186" y="201"/>
                                        </a:lnTo>
                                        <a:lnTo>
                                          <a:pt x="208" y="176"/>
                                        </a:lnTo>
                                        <a:lnTo>
                                          <a:pt x="230" y="151"/>
                                        </a:lnTo>
                                        <a:lnTo>
                                          <a:pt x="252" y="127"/>
                                        </a:lnTo>
                                        <a:lnTo>
                                          <a:pt x="271" y="104"/>
                                        </a:lnTo>
                                        <a:lnTo>
                                          <a:pt x="290" y="84"/>
                                        </a:lnTo>
                                        <a:lnTo>
                                          <a:pt x="307" y="66"/>
                                        </a:lnTo>
                                        <a:lnTo>
                                          <a:pt x="321" y="51"/>
                                        </a:lnTo>
                                        <a:lnTo>
                                          <a:pt x="344" y="32"/>
                                        </a:lnTo>
                                        <a:lnTo>
                                          <a:pt x="369" y="17"/>
                                        </a:lnTo>
                                        <a:lnTo>
                                          <a:pt x="395" y="7"/>
                                        </a:lnTo>
                                        <a:lnTo>
                                          <a:pt x="423" y="1"/>
                                        </a:lnTo>
                                        <a:lnTo>
                                          <a:pt x="45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ysClr val="window" lastClr="FFFFFF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Skills icon symbol part 4" descr="Skills icon symbol part 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" y="93"/>
                                    <a:ext cx="30" cy="32"/>
                                  </a:xfrm>
                                  <a:custGeom>
                                    <a:avLst/>
                                    <a:gdLst>
                                      <a:gd name="T0" fmla="*/ 424 w 578"/>
                                      <a:gd name="T1" fmla="*/ 58 h 601"/>
                                      <a:gd name="T2" fmla="*/ 222 w 578"/>
                                      <a:gd name="T3" fmla="*/ 284 h 601"/>
                                      <a:gd name="T4" fmla="*/ 182 w 578"/>
                                      <a:gd name="T5" fmla="*/ 307 h 601"/>
                                      <a:gd name="T6" fmla="*/ 147 w 578"/>
                                      <a:gd name="T7" fmla="*/ 346 h 601"/>
                                      <a:gd name="T8" fmla="*/ 119 w 578"/>
                                      <a:gd name="T9" fmla="*/ 394 h 601"/>
                                      <a:gd name="T10" fmla="*/ 96 w 578"/>
                                      <a:gd name="T11" fmla="*/ 446 h 601"/>
                                      <a:gd name="T12" fmla="*/ 79 w 578"/>
                                      <a:gd name="T13" fmla="*/ 494 h 601"/>
                                      <a:gd name="T14" fmla="*/ 69 w 578"/>
                                      <a:gd name="T15" fmla="*/ 533 h 601"/>
                                      <a:gd name="T16" fmla="*/ 103 w 578"/>
                                      <a:gd name="T17" fmla="*/ 523 h 601"/>
                                      <a:gd name="T18" fmla="*/ 161 w 578"/>
                                      <a:gd name="T19" fmla="*/ 497 h 601"/>
                                      <a:gd name="T20" fmla="*/ 219 w 578"/>
                                      <a:gd name="T21" fmla="*/ 463 h 601"/>
                                      <a:gd name="T22" fmla="*/ 268 w 578"/>
                                      <a:gd name="T23" fmla="*/ 425 h 601"/>
                                      <a:gd name="T24" fmla="*/ 298 w 578"/>
                                      <a:gd name="T25" fmla="*/ 384 h 601"/>
                                      <a:gd name="T26" fmla="*/ 306 w 578"/>
                                      <a:gd name="T27" fmla="*/ 349 h 601"/>
                                      <a:gd name="T28" fmla="*/ 578 w 578"/>
                                      <a:gd name="T29" fmla="*/ 206 h 601"/>
                                      <a:gd name="T30" fmla="*/ 367 w 578"/>
                                      <a:gd name="T31" fmla="*/ 415 h 601"/>
                                      <a:gd name="T32" fmla="*/ 335 w 578"/>
                                      <a:gd name="T33" fmla="*/ 464 h 601"/>
                                      <a:gd name="T34" fmla="*/ 290 w 578"/>
                                      <a:gd name="T35" fmla="*/ 505 h 601"/>
                                      <a:gd name="T36" fmla="*/ 241 w 578"/>
                                      <a:gd name="T37" fmla="*/ 538 h 601"/>
                                      <a:gd name="T38" fmla="*/ 193 w 578"/>
                                      <a:gd name="T39" fmla="*/ 563 h 601"/>
                                      <a:gd name="T40" fmla="*/ 153 w 578"/>
                                      <a:gd name="T41" fmla="*/ 580 h 601"/>
                                      <a:gd name="T42" fmla="*/ 129 w 578"/>
                                      <a:gd name="T43" fmla="*/ 589 h 601"/>
                                      <a:gd name="T44" fmla="*/ 104 w 578"/>
                                      <a:gd name="T45" fmla="*/ 595 h 601"/>
                                      <a:gd name="T46" fmla="*/ 72 w 578"/>
                                      <a:gd name="T47" fmla="*/ 600 h 601"/>
                                      <a:gd name="T48" fmla="*/ 40 w 578"/>
                                      <a:gd name="T49" fmla="*/ 601 h 601"/>
                                      <a:gd name="T50" fmla="*/ 16 w 578"/>
                                      <a:gd name="T51" fmla="*/ 595 h 601"/>
                                      <a:gd name="T52" fmla="*/ 5 w 578"/>
                                      <a:gd name="T53" fmla="*/ 580 h 601"/>
                                      <a:gd name="T54" fmla="*/ 1 w 578"/>
                                      <a:gd name="T55" fmla="*/ 551 h 601"/>
                                      <a:gd name="T56" fmla="*/ 1 w 578"/>
                                      <a:gd name="T57" fmla="*/ 520 h 601"/>
                                      <a:gd name="T58" fmla="*/ 4 w 578"/>
                                      <a:gd name="T59" fmla="*/ 494 h 601"/>
                                      <a:gd name="T60" fmla="*/ 5 w 578"/>
                                      <a:gd name="T61" fmla="*/ 483 h 601"/>
                                      <a:gd name="T62" fmla="*/ 8 w 578"/>
                                      <a:gd name="T63" fmla="*/ 473 h 601"/>
                                      <a:gd name="T64" fmla="*/ 17 w 578"/>
                                      <a:gd name="T65" fmla="*/ 444 h 601"/>
                                      <a:gd name="T66" fmla="*/ 33 w 578"/>
                                      <a:gd name="T67" fmla="*/ 403 h 601"/>
                                      <a:gd name="T68" fmla="*/ 55 w 578"/>
                                      <a:gd name="T69" fmla="*/ 356 h 601"/>
                                      <a:gd name="T70" fmla="*/ 84 w 578"/>
                                      <a:gd name="T71" fmla="*/ 307 h 601"/>
                                      <a:gd name="T72" fmla="*/ 121 w 578"/>
                                      <a:gd name="T73" fmla="*/ 262 h 601"/>
                                      <a:gd name="T74" fmla="*/ 165 w 578"/>
                                      <a:gd name="T75" fmla="*/ 228 h 601"/>
                                      <a:gd name="T76" fmla="*/ 366 w 578"/>
                                      <a:gd name="T77" fmla="*/ 0 h 60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</a:cxnLst>
                                    <a:rect l="0" t="0" r="r" b="b"/>
                                    <a:pathLst>
                                      <a:path w="578" h="601">
                                        <a:moveTo>
                                          <a:pt x="366" y="0"/>
                                        </a:moveTo>
                                        <a:lnTo>
                                          <a:pt x="424" y="58"/>
                                        </a:lnTo>
                                        <a:lnTo>
                                          <a:pt x="232" y="281"/>
                                        </a:lnTo>
                                        <a:lnTo>
                                          <a:pt x="222" y="284"/>
                                        </a:lnTo>
                                        <a:lnTo>
                                          <a:pt x="201" y="293"/>
                                        </a:lnTo>
                                        <a:lnTo>
                                          <a:pt x="182" y="307"/>
                                        </a:lnTo>
                                        <a:lnTo>
                                          <a:pt x="164" y="325"/>
                                        </a:lnTo>
                                        <a:lnTo>
                                          <a:pt x="147" y="346"/>
                                        </a:lnTo>
                                        <a:lnTo>
                                          <a:pt x="132" y="369"/>
                                        </a:lnTo>
                                        <a:lnTo>
                                          <a:pt x="119" y="394"/>
                                        </a:lnTo>
                                        <a:lnTo>
                                          <a:pt x="106" y="420"/>
                                        </a:lnTo>
                                        <a:lnTo>
                                          <a:pt x="96" y="446"/>
                                        </a:lnTo>
                                        <a:lnTo>
                                          <a:pt x="87" y="471"/>
                                        </a:lnTo>
                                        <a:lnTo>
                                          <a:pt x="79" y="494"/>
                                        </a:lnTo>
                                        <a:lnTo>
                                          <a:pt x="73" y="515"/>
                                        </a:lnTo>
                                        <a:lnTo>
                                          <a:pt x="69" y="533"/>
                                        </a:lnTo>
                                        <a:lnTo>
                                          <a:pt x="77" y="533"/>
                                        </a:lnTo>
                                        <a:lnTo>
                                          <a:pt x="103" y="523"/>
                                        </a:lnTo>
                                        <a:lnTo>
                                          <a:pt x="132" y="511"/>
                                        </a:lnTo>
                                        <a:lnTo>
                                          <a:pt x="161" y="497"/>
                                        </a:lnTo>
                                        <a:lnTo>
                                          <a:pt x="191" y="481"/>
                                        </a:lnTo>
                                        <a:lnTo>
                                          <a:pt x="219" y="463"/>
                                        </a:lnTo>
                                        <a:lnTo>
                                          <a:pt x="245" y="445"/>
                                        </a:lnTo>
                                        <a:lnTo>
                                          <a:pt x="268" y="425"/>
                                        </a:lnTo>
                                        <a:lnTo>
                                          <a:pt x="286" y="405"/>
                                        </a:lnTo>
                                        <a:lnTo>
                                          <a:pt x="298" y="384"/>
                                        </a:lnTo>
                                        <a:lnTo>
                                          <a:pt x="304" y="363"/>
                                        </a:lnTo>
                                        <a:lnTo>
                                          <a:pt x="306" y="349"/>
                                        </a:lnTo>
                                        <a:lnTo>
                                          <a:pt x="519" y="146"/>
                                        </a:lnTo>
                                        <a:lnTo>
                                          <a:pt x="578" y="206"/>
                                        </a:lnTo>
                                        <a:lnTo>
                                          <a:pt x="376" y="387"/>
                                        </a:lnTo>
                                        <a:lnTo>
                                          <a:pt x="367" y="415"/>
                                        </a:lnTo>
                                        <a:lnTo>
                                          <a:pt x="353" y="440"/>
                                        </a:lnTo>
                                        <a:lnTo>
                                          <a:pt x="335" y="464"/>
                                        </a:lnTo>
                                        <a:lnTo>
                                          <a:pt x="314" y="485"/>
                                        </a:lnTo>
                                        <a:lnTo>
                                          <a:pt x="290" y="505"/>
                                        </a:lnTo>
                                        <a:lnTo>
                                          <a:pt x="266" y="523"/>
                                        </a:lnTo>
                                        <a:lnTo>
                                          <a:pt x="241" y="538"/>
                                        </a:lnTo>
                                        <a:lnTo>
                                          <a:pt x="216" y="552"/>
                                        </a:lnTo>
                                        <a:lnTo>
                                          <a:pt x="193" y="563"/>
                                        </a:lnTo>
                                        <a:lnTo>
                                          <a:pt x="172" y="573"/>
                                        </a:lnTo>
                                        <a:lnTo>
                                          <a:pt x="153" y="580"/>
                                        </a:lnTo>
                                        <a:lnTo>
                                          <a:pt x="139" y="586"/>
                                        </a:lnTo>
                                        <a:lnTo>
                                          <a:pt x="129" y="589"/>
                                        </a:lnTo>
                                        <a:lnTo>
                                          <a:pt x="118" y="592"/>
                                        </a:lnTo>
                                        <a:lnTo>
                                          <a:pt x="104" y="595"/>
                                        </a:lnTo>
                                        <a:lnTo>
                                          <a:pt x="88" y="598"/>
                                        </a:lnTo>
                                        <a:lnTo>
                                          <a:pt x="72" y="600"/>
                                        </a:lnTo>
                                        <a:lnTo>
                                          <a:pt x="55" y="601"/>
                                        </a:lnTo>
                                        <a:lnTo>
                                          <a:pt x="40" y="601"/>
                                        </a:lnTo>
                                        <a:lnTo>
                                          <a:pt x="27" y="599"/>
                                        </a:lnTo>
                                        <a:lnTo>
                                          <a:pt x="16" y="595"/>
                                        </a:lnTo>
                                        <a:lnTo>
                                          <a:pt x="10" y="590"/>
                                        </a:lnTo>
                                        <a:lnTo>
                                          <a:pt x="5" y="580"/>
                                        </a:lnTo>
                                        <a:lnTo>
                                          <a:pt x="2" y="566"/>
                                        </a:lnTo>
                                        <a:lnTo>
                                          <a:pt x="1" y="551"/>
                                        </a:lnTo>
                                        <a:lnTo>
                                          <a:pt x="0" y="535"/>
                                        </a:lnTo>
                                        <a:lnTo>
                                          <a:pt x="1" y="520"/>
                                        </a:lnTo>
                                        <a:lnTo>
                                          <a:pt x="2" y="505"/>
                                        </a:lnTo>
                                        <a:lnTo>
                                          <a:pt x="4" y="494"/>
                                        </a:lnTo>
                                        <a:lnTo>
                                          <a:pt x="5" y="486"/>
                                        </a:lnTo>
                                        <a:lnTo>
                                          <a:pt x="5" y="483"/>
                                        </a:lnTo>
                                        <a:lnTo>
                                          <a:pt x="6" y="481"/>
                                        </a:lnTo>
                                        <a:lnTo>
                                          <a:pt x="8" y="473"/>
                                        </a:lnTo>
                                        <a:lnTo>
                                          <a:pt x="12" y="460"/>
                                        </a:lnTo>
                                        <a:lnTo>
                                          <a:pt x="17" y="444"/>
                                        </a:lnTo>
                                        <a:lnTo>
                                          <a:pt x="24" y="425"/>
                                        </a:lnTo>
                                        <a:lnTo>
                                          <a:pt x="33" y="403"/>
                                        </a:lnTo>
                                        <a:lnTo>
                                          <a:pt x="43" y="380"/>
                                        </a:lnTo>
                                        <a:lnTo>
                                          <a:pt x="55" y="356"/>
                                        </a:lnTo>
                                        <a:lnTo>
                                          <a:pt x="69" y="331"/>
                                        </a:lnTo>
                                        <a:lnTo>
                                          <a:pt x="84" y="307"/>
                                        </a:lnTo>
                                        <a:lnTo>
                                          <a:pt x="102" y="284"/>
                                        </a:lnTo>
                                        <a:lnTo>
                                          <a:pt x="121" y="262"/>
                                        </a:lnTo>
                                        <a:lnTo>
                                          <a:pt x="142" y="243"/>
                                        </a:lnTo>
                                        <a:lnTo>
                                          <a:pt x="165" y="228"/>
                                        </a:lnTo>
                                        <a:lnTo>
                                          <a:pt x="189" y="216"/>
                                        </a:lnTo>
                                        <a:lnTo>
                                          <a:pt x="36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ysClr val="window" lastClr="FFFFFF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wgp>
                          </a:graphicData>
                        </a:graphic>
                      </wp:inline>
                    </w:drawing>
                  </mc:Choice>
                  <mc:Fallback>
                    <w:pict>
                      <v:group w14:anchorId="3F2BEAA3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">
  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" stroked="f" strokeweight="0">
  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  </v:shape>
  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" path="m35,l49,2r11,8l67,21r3,14l67,48,60,60,49,67,35,70,21,67,10,60,3,48,,35,3,21,10,10,21,2,35,xe" fillcolor="window" stroked="f" strokeweight="0">
                          <v:path arrowok="t" o:connecttype="custom" o:connectlocs="2,0;3,0;3,1;4,1;4,2;4,3;3,3;3,4;2,4;1,4;1,3;0,3;0,2;0,1;1,1;1,0;2,0" o:connectangles="0,0,0,0,0,0,0,0,0,0,0,0,0,0,0,0,0"/>
                        </v:shape>
  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indow" stroked="f" strokeweight="0">
  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  <o:lock v:ext="edit" verticies="t"/>
                        </v:shape>
  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indow" stroked="f" strokeweight="0">
  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  </v:shape>
  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indow" stroked="f" strokeweight="0">
  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  </v:shape>
                        <w10:anchorlock/>
                      </v:group>
                    </w:pict>
                  </mc:Fallback>
                </mc:AlternateContent>
              </w:r>
            </w:ins>
          </w:p>
        </w:tc>
        <w:tc>
          <w:tcPr>
            <w:tcW w:w="8649" w:type="dxa"/>
            <w:tcPrChange w:id="37" w:author="Author">
              <w:tcPr>
                <w:tcW w:w="8649" w:type="dxa"/>
              </w:tcPr>
            </w:tcPrChange>
          </w:tcPr>
          <w:p w14:paraId="7AEF4728" w14:textId="77777777" w:rsidR="00AC7C34" w:rsidRPr="00565B06" w:rsidRDefault="00394176" w:rsidP="00AD6216">
            <w:pPr>
              <w:pStyle w:val="Heading1"/>
              <w:outlineLvl w:val="0"/>
            </w:pPr>
            <w:r>
              <w:t>COMMUNITY SERVICE</w:t>
            </w:r>
          </w:p>
        </w:tc>
      </w:tr>
    </w:tbl>
    <w:p w14:paraId="663003F2" w14:textId="77777777" w:rsidR="007A0F44" w:rsidRDefault="002C55BD" w:rsidP="003B33C6">
      <w:pPr>
        <w:pStyle w:val="Heading2"/>
      </w:pPr>
      <w:r>
        <w:t>Foo</w:t>
      </w:r>
      <w:r w:rsidR="003B33C6">
        <w:t>d Drive Coordinator</w:t>
      </w:r>
      <w:r w:rsidR="00E02873">
        <w:t>.</w:t>
      </w:r>
      <w:r>
        <w:t xml:space="preserve"> </w:t>
      </w:r>
      <w:r w:rsidR="003B33C6">
        <w:t>First Presbyterian Church</w:t>
      </w:r>
      <w:r w:rsidR="00E02873">
        <w:t>, Brooklyn</w:t>
      </w:r>
      <w:r w:rsidR="0031162E">
        <w:t xml:space="preserve"> </w:t>
      </w:r>
      <w:r w:rsidR="00AC3714">
        <w:t xml:space="preserve"> </w:t>
      </w:r>
      <w:r w:rsidR="006C127A">
        <w:t xml:space="preserve">      </w:t>
      </w:r>
      <w:r w:rsidR="0031162E">
        <w:t>(</w:t>
      </w:r>
      <w:r w:rsidR="00A65F6D">
        <w:t>9</w:t>
      </w:r>
      <w:r w:rsidR="0031162E" w:rsidRPr="0031162E">
        <w:rPr>
          <w:vertAlign w:val="superscript"/>
        </w:rPr>
        <w:t>th</w:t>
      </w:r>
      <w:r w:rsidR="0031162E">
        <w:t>,</w:t>
      </w:r>
      <w:r w:rsidR="00AC3714">
        <w:t xml:space="preserve"> </w:t>
      </w:r>
      <w:r w:rsidR="0031162E">
        <w:t>11</w:t>
      </w:r>
      <w:r w:rsidR="0031162E" w:rsidRPr="0031162E">
        <w:rPr>
          <w:vertAlign w:val="superscript"/>
        </w:rPr>
        <w:t>th</w:t>
      </w:r>
      <w:r w:rsidR="0031162E">
        <w:t>,</w:t>
      </w:r>
      <w:r w:rsidR="00AC3714">
        <w:t xml:space="preserve"> </w:t>
      </w:r>
      <w:r w:rsidR="0031162E">
        <w:t>12</w:t>
      </w:r>
      <w:r w:rsidR="0031162E" w:rsidRPr="0031162E">
        <w:rPr>
          <w:vertAlign w:val="superscript"/>
        </w:rPr>
        <w:t>th</w:t>
      </w:r>
      <w:r w:rsidR="0031162E">
        <w:t>)</w:t>
      </w:r>
      <w:r w:rsidR="00E02873">
        <w:t xml:space="preserve"> </w:t>
      </w:r>
    </w:p>
    <w:p w14:paraId="5B14435D" w14:textId="77777777" w:rsidR="003B33C6" w:rsidRPr="00BF72E2" w:rsidRDefault="003B33C6" w:rsidP="003B33C6">
      <w:pPr>
        <w:rPr>
          <w:color w:val="202124"/>
        </w:rPr>
      </w:pPr>
      <w:r w:rsidRPr="00BF72E2">
        <w:rPr>
          <w:color w:val="202124"/>
        </w:rPr>
        <w:t>Help Church with food drives on Fridays. I took care of the food left overs and tried to minimize wasted food. Also helped with cleaning afterwards.</w:t>
      </w:r>
    </w:p>
    <w:p w14:paraId="33692891" w14:textId="3D720B26" w:rsidR="00E02873" w:rsidRDefault="00E02873" w:rsidP="00E02873">
      <w:pPr>
        <w:pStyle w:val="Heading2"/>
      </w:pPr>
      <w:r>
        <w:t xml:space="preserve">Digital Volunteer. </w:t>
      </w:r>
      <w:r w:rsidR="002456C6">
        <w:t>Smithsonian Digital Volunteer</w:t>
      </w:r>
      <w:r w:rsidR="008C4C39">
        <w:t xml:space="preserve">                                       </w:t>
      </w:r>
      <w:r w:rsidR="006C127A">
        <w:t xml:space="preserve">       </w:t>
      </w:r>
      <w:r w:rsidR="008C4C39">
        <w:t>(12</w:t>
      </w:r>
      <w:r w:rsidR="008C4C39" w:rsidRPr="008C4C39">
        <w:rPr>
          <w:vertAlign w:val="superscript"/>
        </w:rPr>
        <w:t>th</w:t>
      </w:r>
      <w:r w:rsidR="00AD1558">
        <w:t>)</w:t>
      </w:r>
      <w:r w:rsidR="002456C6">
        <w:t xml:space="preserve"> </w:t>
      </w:r>
      <w:r w:rsidR="008C4C39">
        <w:t xml:space="preserve">  </w:t>
      </w:r>
    </w:p>
    <w:p w14:paraId="64461E16" w14:textId="77777777" w:rsidR="00E02873" w:rsidRPr="00565B06" w:rsidRDefault="002456C6" w:rsidP="00E02873">
      <w:pPr>
        <w:pStyle w:val="Heading2"/>
      </w:pPr>
      <w:r w:rsidRPr="00AC3714">
        <w:rPr>
          <w:rFonts w:asciiTheme="minorHAnsi" w:hAnsiTheme="minorHAnsi"/>
          <w:b w:val="0"/>
          <w:color w:val="202124"/>
          <w:sz w:val="22"/>
          <w:rPrChange w:id="38" w:author="Author">
            <w:rPr>
              <w:rFonts w:ascii="Calibri" w:hAnsi="Calibri"/>
              <w:b w:val="0"/>
              <w:color w:val="202124"/>
              <w:sz w:val="22"/>
            </w:rPr>
          </w:rPrChange>
        </w:rPr>
        <w:t>Transcribed Freedmen documents during Reconstruction era 1870</w:t>
      </w:r>
      <w:r w:rsidR="006A7B75" w:rsidRPr="00AC3714">
        <w:rPr>
          <w:rFonts w:asciiTheme="minorHAnsi" w:hAnsiTheme="minorHAnsi"/>
          <w:b w:val="0"/>
          <w:color w:val="202124"/>
          <w:sz w:val="22"/>
          <w:rPrChange w:id="39" w:author="Author">
            <w:rPr>
              <w:rFonts w:ascii="Calibri" w:hAnsi="Calibri"/>
              <w:b w:val="0"/>
              <w:color w:val="202124"/>
              <w:sz w:val="22"/>
            </w:rPr>
          </w:rPrChange>
        </w:rPr>
        <w:t>. Also, transcribed</w:t>
      </w:r>
      <w:r w:rsidRPr="00AC3714">
        <w:rPr>
          <w:rFonts w:asciiTheme="minorHAnsi" w:hAnsiTheme="minorHAnsi"/>
          <w:b w:val="0"/>
          <w:color w:val="202124"/>
          <w:sz w:val="22"/>
          <w:rPrChange w:id="40" w:author="Author">
            <w:rPr>
              <w:rFonts w:ascii="Calibri" w:hAnsi="Calibri"/>
              <w:b w:val="0"/>
              <w:color w:val="202124"/>
              <w:sz w:val="22"/>
            </w:rPr>
          </w:rPrChange>
        </w:rPr>
        <w:t xml:space="preserve"> hand-written astronomical observations made by female scientists at Harvard center for Astrophysics.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  <w:tblPrChange w:id="41" w:author="Author">
          <w:tblPr>
            <w:tblW w:w="9374" w:type="dxa"/>
            <w:tblInd w:w="-72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CellMar>
              <w:left w:w="0" w:type="dxa"/>
              <w:right w:w="0" w:type="dxa"/>
            </w:tblCellMar>
            <w:tblLook w:val="0400" w:firstRow="0" w:lastRow="0" w:firstColumn="0" w:lastColumn="0" w:noHBand="0" w:noVBand="1"/>
            <w:tblDescription w:val="Top table has skills heading, second table has list of skills and bottom table has activities"/>
          </w:tblPr>
        </w:tblPrChange>
      </w:tblPr>
      <w:tblGrid>
        <w:gridCol w:w="725"/>
        <w:gridCol w:w="8649"/>
        <w:tblGridChange w:id="42">
          <w:tblGrid>
            <w:gridCol w:w="725"/>
            <w:gridCol w:w="8649"/>
          </w:tblGrid>
        </w:tblGridChange>
      </w:tblGrid>
      <w:tr w:rsidR="000C4798" w:rsidRPr="00565B06" w14:paraId="07E17E97" w14:textId="77777777" w:rsidTr="00AC3714">
        <w:tc>
          <w:tcPr>
            <w:tcW w:w="725" w:type="dxa"/>
            <w:tcMar>
              <w:right w:w="216" w:type="dxa"/>
            </w:tcMar>
            <w:vAlign w:val="bottom"/>
            <w:tcPrChange w:id="43" w:author="Author">
              <w:tcPr>
                <w:tcW w:w="725" w:type="dxa"/>
                <w:tcMar>
                  <w:right w:w="216" w:type="dxa"/>
                </w:tcMar>
                <w:vAlign w:val="bottom"/>
              </w:tcPr>
            </w:tcPrChange>
          </w:tcPr>
          <w:p w14:paraId="70FD22E8" w14:textId="77777777" w:rsidR="000C4798" w:rsidRPr="00565B06" w:rsidRDefault="000C4798">
            <w:pPr>
              <w:pStyle w:val="Icons"/>
              <w:pPrChange w:id="44" w:author="Author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20"/>
                  <w:jc w:val="center"/>
                </w:pPr>
              </w:pPrChange>
            </w:pPr>
            <w:ins w:id="45" w:author="Author">
              <w:r w:rsidRPr="00565B06">
                <w:rPr>
                  <w:noProof/>
                </w:rPr>
                <mc:AlternateContent>
                  <mc:Choice Requires="wpg">
                    <w:drawing>
                      <wp:inline distT="0" distB="0" distL="0" distR="0" wp14:anchorId="2DFDEF95" wp14:editId="01DCE613">
                        <wp:extent cx="274320" cy="274320"/>
                        <wp:effectExtent l="0" t="0" r="0" b="0"/>
                        <wp:docPr id="46" name="Activities in circle icon" descr="Activities icon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 bwMode="auto">
                                <a:xfrm>
                                  <a:off x="0" y="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47" name="Activities icon circle" descr="Activities icon circl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>
                                      <a:gd name="T0" fmla="*/ 1725 w 3246"/>
                                      <a:gd name="T1" fmla="*/ 3 h 3246"/>
                                      <a:gd name="T2" fmla="*/ 1925 w 3246"/>
                                      <a:gd name="T3" fmla="*/ 28 h 3246"/>
                                      <a:gd name="T4" fmla="*/ 2117 w 3246"/>
                                      <a:gd name="T5" fmla="*/ 77 h 3246"/>
                                      <a:gd name="T6" fmla="*/ 2299 w 3246"/>
                                      <a:gd name="T7" fmla="*/ 147 h 3246"/>
                                      <a:gd name="T8" fmla="*/ 2469 w 3246"/>
                                      <a:gd name="T9" fmla="*/ 239 h 3246"/>
                                      <a:gd name="T10" fmla="*/ 2628 w 3246"/>
                                      <a:gd name="T11" fmla="*/ 348 h 3246"/>
                                      <a:gd name="T12" fmla="*/ 2771 w 3246"/>
                                      <a:gd name="T13" fmla="*/ 475 h 3246"/>
                                      <a:gd name="T14" fmla="*/ 2898 w 3246"/>
                                      <a:gd name="T15" fmla="*/ 618 h 3246"/>
                                      <a:gd name="T16" fmla="*/ 3007 w 3246"/>
                                      <a:gd name="T17" fmla="*/ 777 h 3246"/>
                                      <a:gd name="T18" fmla="*/ 3099 w 3246"/>
                                      <a:gd name="T19" fmla="*/ 947 h 3246"/>
                                      <a:gd name="T20" fmla="*/ 3169 w 3246"/>
                                      <a:gd name="T21" fmla="*/ 1129 h 3246"/>
                                      <a:gd name="T22" fmla="*/ 3218 w 3246"/>
                                      <a:gd name="T23" fmla="*/ 1321 h 3246"/>
                                      <a:gd name="T24" fmla="*/ 3243 w 3246"/>
                                      <a:gd name="T25" fmla="*/ 1521 h 3246"/>
                                      <a:gd name="T26" fmla="*/ 3243 w 3246"/>
                                      <a:gd name="T27" fmla="*/ 1725 h 3246"/>
                                      <a:gd name="T28" fmla="*/ 3218 w 3246"/>
                                      <a:gd name="T29" fmla="*/ 1926 h 3246"/>
                                      <a:gd name="T30" fmla="*/ 3169 w 3246"/>
                                      <a:gd name="T31" fmla="*/ 2117 h 3246"/>
                                      <a:gd name="T32" fmla="*/ 3099 w 3246"/>
                                      <a:gd name="T33" fmla="*/ 2299 h 3246"/>
                                      <a:gd name="T34" fmla="*/ 3007 w 3246"/>
                                      <a:gd name="T35" fmla="*/ 2470 h 3246"/>
                                      <a:gd name="T36" fmla="*/ 2898 w 3246"/>
                                      <a:gd name="T37" fmla="*/ 2628 h 3246"/>
                                      <a:gd name="T38" fmla="*/ 2771 w 3246"/>
                                      <a:gd name="T39" fmla="*/ 2771 h 3246"/>
                                      <a:gd name="T40" fmla="*/ 2628 w 3246"/>
                                      <a:gd name="T41" fmla="*/ 2898 h 3246"/>
                                      <a:gd name="T42" fmla="*/ 2469 w 3246"/>
                                      <a:gd name="T43" fmla="*/ 3008 h 3246"/>
                                      <a:gd name="T44" fmla="*/ 2299 w 3246"/>
                                      <a:gd name="T45" fmla="*/ 3099 h 3246"/>
                                      <a:gd name="T46" fmla="*/ 2117 w 3246"/>
                                      <a:gd name="T47" fmla="*/ 3169 h 3246"/>
                                      <a:gd name="T48" fmla="*/ 1925 w 3246"/>
                                      <a:gd name="T49" fmla="*/ 3218 h 3246"/>
                                      <a:gd name="T50" fmla="*/ 1725 w 3246"/>
                                      <a:gd name="T51" fmla="*/ 3243 h 3246"/>
                                      <a:gd name="T52" fmla="*/ 1521 w 3246"/>
                                      <a:gd name="T53" fmla="*/ 3243 h 3246"/>
                                      <a:gd name="T54" fmla="*/ 1320 w 3246"/>
                                      <a:gd name="T55" fmla="*/ 3218 h 3246"/>
                                      <a:gd name="T56" fmla="*/ 1129 w 3246"/>
                                      <a:gd name="T57" fmla="*/ 3169 h 3246"/>
                                      <a:gd name="T58" fmla="*/ 947 w 3246"/>
                                      <a:gd name="T59" fmla="*/ 3099 h 3246"/>
                                      <a:gd name="T60" fmla="*/ 776 w 3246"/>
                                      <a:gd name="T61" fmla="*/ 3008 h 3246"/>
                                      <a:gd name="T62" fmla="*/ 618 w 3246"/>
                                      <a:gd name="T63" fmla="*/ 2898 h 3246"/>
                                      <a:gd name="T64" fmla="*/ 475 w 3246"/>
                                      <a:gd name="T65" fmla="*/ 2771 h 3246"/>
                                      <a:gd name="T66" fmla="*/ 348 w 3246"/>
                                      <a:gd name="T67" fmla="*/ 2628 h 3246"/>
                                      <a:gd name="T68" fmla="*/ 238 w 3246"/>
                                      <a:gd name="T69" fmla="*/ 2470 h 3246"/>
                                      <a:gd name="T70" fmla="*/ 147 w 3246"/>
                                      <a:gd name="T71" fmla="*/ 2299 h 3246"/>
                                      <a:gd name="T72" fmla="*/ 77 w 3246"/>
                                      <a:gd name="T73" fmla="*/ 2117 h 3246"/>
                                      <a:gd name="T74" fmla="*/ 28 w 3246"/>
                                      <a:gd name="T75" fmla="*/ 1926 h 3246"/>
                                      <a:gd name="T76" fmla="*/ 3 w 3246"/>
                                      <a:gd name="T77" fmla="*/ 1725 h 3246"/>
                                      <a:gd name="T78" fmla="*/ 3 w 3246"/>
                                      <a:gd name="T79" fmla="*/ 1521 h 3246"/>
                                      <a:gd name="T80" fmla="*/ 28 w 3246"/>
                                      <a:gd name="T81" fmla="*/ 1321 h 3246"/>
                                      <a:gd name="T82" fmla="*/ 77 w 3246"/>
                                      <a:gd name="T83" fmla="*/ 1129 h 3246"/>
                                      <a:gd name="T84" fmla="*/ 147 w 3246"/>
                                      <a:gd name="T85" fmla="*/ 947 h 3246"/>
                                      <a:gd name="T86" fmla="*/ 238 w 3246"/>
                                      <a:gd name="T87" fmla="*/ 777 h 3246"/>
                                      <a:gd name="T88" fmla="*/ 348 w 3246"/>
                                      <a:gd name="T89" fmla="*/ 618 h 3246"/>
                                      <a:gd name="T90" fmla="*/ 475 w 3246"/>
                                      <a:gd name="T91" fmla="*/ 475 h 3246"/>
                                      <a:gd name="T92" fmla="*/ 618 w 3246"/>
                                      <a:gd name="T93" fmla="*/ 348 h 3246"/>
                                      <a:gd name="T94" fmla="*/ 776 w 3246"/>
                                      <a:gd name="T95" fmla="*/ 239 h 3246"/>
                                      <a:gd name="T96" fmla="*/ 947 w 3246"/>
                                      <a:gd name="T97" fmla="*/ 147 h 3246"/>
                                      <a:gd name="T98" fmla="*/ 1129 w 3246"/>
                                      <a:gd name="T99" fmla="*/ 77 h 3246"/>
                                      <a:gd name="T100" fmla="*/ 1320 w 3246"/>
                                      <a:gd name="T101" fmla="*/ 28 h 3246"/>
                                      <a:gd name="T102" fmla="*/ 1521 w 3246"/>
                                      <a:gd name="T103" fmla="*/ 3 h 324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</a:cxnLst>
                                    <a:rect l="0" t="0" r="r" b="b"/>
                                    <a:pathLst>
                                      <a:path w="3246" h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Activities icon symbol part 1" descr="Activities icon symbol part 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" y="80"/>
                                    <a:ext cx="14" cy="13"/>
                                  </a:xfrm>
                                  <a:custGeom>
                                    <a:avLst/>
                                    <a:gdLst>
                                      <a:gd name="T0" fmla="*/ 130 w 261"/>
                                      <a:gd name="T1" fmla="*/ 0 h 261"/>
                                      <a:gd name="T2" fmla="*/ 157 w 261"/>
                                      <a:gd name="T3" fmla="*/ 3 h 261"/>
                                      <a:gd name="T4" fmla="*/ 181 w 261"/>
                                      <a:gd name="T5" fmla="*/ 10 h 261"/>
                                      <a:gd name="T6" fmla="*/ 203 w 261"/>
                                      <a:gd name="T7" fmla="*/ 22 h 261"/>
                                      <a:gd name="T8" fmla="*/ 223 w 261"/>
                                      <a:gd name="T9" fmla="*/ 38 h 261"/>
                                      <a:gd name="T10" fmla="*/ 239 w 261"/>
                                      <a:gd name="T11" fmla="*/ 58 h 261"/>
                                      <a:gd name="T12" fmla="*/ 251 w 261"/>
                                      <a:gd name="T13" fmla="*/ 80 h 261"/>
                                      <a:gd name="T14" fmla="*/ 258 w 261"/>
                                      <a:gd name="T15" fmla="*/ 104 h 261"/>
                                      <a:gd name="T16" fmla="*/ 261 w 261"/>
                                      <a:gd name="T17" fmla="*/ 131 h 261"/>
                                      <a:gd name="T18" fmla="*/ 258 w 261"/>
                                      <a:gd name="T19" fmla="*/ 157 h 261"/>
                                      <a:gd name="T20" fmla="*/ 251 w 261"/>
                                      <a:gd name="T21" fmla="*/ 181 h 261"/>
                                      <a:gd name="T22" fmla="*/ 239 w 261"/>
                                      <a:gd name="T23" fmla="*/ 204 h 261"/>
                                      <a:gd name="T24" fmla="*/ 223 w 261"/>
                                      <a:gd name="T25" fmla="*/ 223 h 261"/>
                                      <a:gd name="T26" fmla="*/ 203 w 261"/>
                                      <a:gd name="T27" fmla="*/ 239 h 261"/>
                                      <a:gd name="T28" fmla="*/ 181 w 261"/>
                                      <a:gd name="T29" fmla="*/ 251 h 261"/>
                                      <a:gd name="T30" fmla="*/ 157 w 261"/>
                                      <a:gd name="T31" fmla="*/ 259 h 261"/>
                                      <a:gd name="T32" fmla="*/ 130 w 261"/>
                                      <a:gd name="T33" fmla="*/ 261 h 261"/>
                                      <a:gd name="T34" fmla="*/ 104 w 261"/>
                                      <a:gd name="T35" fmla="*/ 259 h 261"/>
                                      <a:gd name="T36" fmla="*/ 80 w 261"/>
                                      <a:gd name="T37" fmla="*/ 251 h 261"/>
                                      <a:gd name="T38" fmla="*/ 57 w 261"/>
                                      <a:gd name="T39" fmla="*/ 239 h 261"/>
                                      <a:gd name="T40" fmla="*/ 38 w 261"/>
                                      <a:gd name="T41" fmla="*/ 223 h 261"/>
                                      <a:gd name="T42" fmla="*/ 22 w 261"/>
                                      <a:gd name="T43" fmla="*/ 204 h 261"/>
                                      <a:gd name="T44" fmla="*/ 10 w 261"/>
                                      <a:gd name="T45" fmla="*/ 181 h 261"/>
                                      <a:gd name="T46" fmla="*/ 2 w 261"/>
                                      <a:gd name="T47" fmla="*/ 157 h 261"/>
                                      <a:gd name="T48" fmla="*/ 0 w 261"/>
                                      <a:gd name="T49" fmla="*/ 131 h 261"/>
                                      <a:gd name="T50" fmla="*/ 2 w 261"/>
                                      <a:gd name="T51" fmla="*/ 104 h 261"/>
                                      <a:gd name="T52" fmla="*/ 10 w 261"/>
                                      <a:gd name="T53" fmla="*/ 80 h 261"/>
                                      <a:gd name="T54" fmla="*/ 22 w 261"/>
                                      <a:gd name="T55" fmla="*/ 58 h 261"/>
                                      <a:gd name="T56" fmla="*/ 38 w 261"/>
                                      <a:gd name="T57" fmla="*/ 38 h 261"/>
                                      <a:gd name="T58" fmla="*/ 57 w 261"/>
                                      <a:gd name="T59" fmla="*/ 22 h 261"/>
                                      <a:gd name="T60" fmla="*/ 80 w 261"/>
                                      <a:gd name="T61" fmla="*/ 10 h 261"/>
                                      <a:gd name="T62" fmla="*/ 104 w 261"/>
                                      <a:gd name="T63" fmla="*/ 3 h 261"/>
                                      <a:gd name="T64" fmla="*/ 130 w 261"/>
                                      <a:gd name="T65" fmla="*/ 0 h 2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</a:cxnLst>
                                    <a:rect l="0" t="0" r="r" b="b"/>
                                    <a:pathLst>
                                      <a:path w="261" h="261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3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3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7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2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2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7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Activities icon symbol part 2" descr="Activities icon symbol part 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" y="80"/>
                                    <a:ext cx="14" cy="13"/>
                                  </a:xfrm>
                                  <a:custGeom>
                                    <a:avLst/>
                                    <a:gdLst>
                                      <a:gd name="T0" fmla="*/ 131 w 262"/>
                                      <a:gd name="T1" fmla="*/ 0 h 261"/>
                                      <a:gd name="T2" fmla="*/ 157 w 262"/>
                                      <a:gd name="T3" fmla="*/ 3 h 261"/>
                                      <a:gd name="T4" fmla="*/ 182 w 262"/>
                                      <a:gd name="T5" fmla="*/ 10 h 261"/>
                                      <a:gd name="T6" fmla="*/ 204 w 262"/>
                                      <a:gd name="T7" fmla="*/ 22 h 261"/>
                                      <a:gd name="T8" fmla="*/ 223 w 262"/>
                                      <a:gd name="T9" fmla="*/ 38 h 261"/>
                                      <a:gd name="T10" fmla="*/ 239 w 262"/>
                                      <a:gd name="T11" fmla="*/ 58 h 261"/>
                                      <a:gd name="T12" fmla="*/ 251 w 262"/>
                                      <a:gd name="T13" fmla="*/ 80 h 261"/>
                                      <a:gd name="T14" fmla="*/ 259 w 262"/>
                                      <a:gd name="T15" fmla="*/ 104 h 261"/>
                                      <a:gd name="T16" fmla="*/ 262 w 262"/>
                                      <a:gd name="T17" fmla="*/ 131 h 261"/>
                                      <a:gd name="T18" fmla="*/ 259 w 262"/>
                                      <a:gd name="T19" fmla="*/ 157 h 261"/>
                                      <a:gd name="T20" fmla="*/ 251 w 262"/>
                                      <a:gd name="T21" fmla="*/ 181 h 261"/>
                                      <a:gd name="T22" fmla="*/ 239 w 262"/>
                                      <a:gd name="T23" fmla="*/ 204 h 261"/>
                                      <a:gd name="T24" fmla="*/ 223 w 262"/>
                                      <a:gd name="T25" fmla="*/ 223 h 261"/>
                                      <a:gd name="T26" fmla="*/ 204 w 262"/>
                                      <a:gd name="T27" fmla="*/ 239 h 261"/>
                                      <a:gd name="T28" fmla="*/ 182 w 262"/>
                                      <a:gd name="T29" fmla="*/ 251 h 261"/>
                                      <a:gd name="T30" fmla="*/ 157 w 262"/>
                                      <a:gd name="T31" fmla="*/ 259 h 261"/>
                                      <a:gd name="T32" fmla="*/ 131 w 262"/>
                                      <a:gd name="T33" fmla="*/ 261 h 261"/>
                                      <a:gd name="T34" fmla="*/ 105 w 262"/>
                                      <a:gd name="T35" fmla="*/ 259 h 261"/>
                                      <a:gd name="T36" fmla="*/ 80 w 262"/>
                                      <a:gd name="T37" fmla="*/ 251 h 261"/>
                                      <a:gd name="T38" fmla="*/ 58 w 262"/>
                                      <a:gd name="T39" fmla="*/ 239 h 261"/>
                                      <a:gd name="T40" fmla="*/ 39 w 262"/>
                                      <a:gd name="T41" fmla="*/ 223 h 261"/>
                                      <a:gd name="T42" fmla="*/ 23 w 262"/>
                                      <a:gd name="T43" fmla="*/ 204 h 261"/>
                                      <a:gd name="T44" fmla="*/ 11 w 262"/>
                                      <a:gd name="T45" fmla="*/ 181 h 261"/>
                                      <a:gd name="T46" fmla="*/ 3 w 262"/>
                                      <a:gd name="T47" fmla="*/ 157 h 261"/>
                                      <a:gd name="T48" fmla="*/ 0 w 262"/>
                                      <a:gd name="T49" fmla="*/ 131 h 261"/>
                                      <a:gd name="T50" fmla="*/ 3 w 262"/>
                                      <a:gd name="T51" fmla="*/ 104 h 261"/>
                                      <a:gd name="T52" fmla="*/ 11 w 262"/>
                                      <a:gd name="T53" fmla="*/ 80 h 261"/>
                                      <a:gd name="T54" fmla="*/ 23 w 262"/>
                                      <a:gd name="T55" fmla="*/ 58 h 261"/>
                                      <a:gd name="T56" fmla="*/ 39 w 262"/>
                                      <a:gd name="T57" fmla="*/ 38 h 261"/>
                                      <a:gd name="T58" fmla="*/ 58 w 262"/>
                                      <a:gd name="T59" fmla="*/ 22 h 261"/>
                                      <a:gd name="T60" fmla="*/ 80 w 262"/>
                                      <a:gd name="T61" fmla="*/ 10 h 261"/>
                                      <a:gd name="T62" fmla="*/ 105 w 262"/>
                                      <a:gd name="T63" fmla="*/ 3 h 261"/>
                                      <a:gd name="T64" fmla="*/ 131 w 262"/>
                                      <a:gd name="T65" fmla="*/ 0 h 2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</a:cxnLst>
                                    <a:rect l="0" t="0" r="r" b="b"/>
                                    <a:pathLst>
                                      <a:path w="262" h="261">
                                        <a:moveTo>
                                          <a:pt x="131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2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9" y="104"/>
                                        </a:lnTo>
                                        <a:lnTo>
                                          <a:pt x="262" y="131"/>
                                        </a:lnTo>
                                        <a:lnTo>
                                          <a:pt x="259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2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1" y="261"/>
                                        </a:lnTo>
                                        <a:lnTo>
                                          <a:pt x="105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9" y="223"/>
                                        </a:lnTo>
                                        <a:lnTo>
                                          <a:pt x="23" y="204"/>
                                        </a:lnTo>
                                        <a:lnTo>
                                          <a:pt x="11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3" y="58"/>
                                        </a:lnTo>
                                        <a:lnTo>
                                          <a:pt x="39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5" y="3"/>
                                        </a:lnTo>
                                        <a:lnTo>
                                          <a:pt x="13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Activities icon symbol part 3" descr="Activities icon symbol part 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5" y="80"/>
                                    <a:ext cx="14" cy="13"/>
                                  </a:xfrm>
                                  <a:custGeom>
                                    <a:avLst/>
                                    <a:gdLst>
                                      <a:gd name="T0" fmla="*/ 130 w 261"/>
                                      <a:gd name="T1" fmla="*/ 0 h 261"/>
                                      <a:gd name="T2" fmla="*/ 157 w 261"/>
                                      <a:gd name="T3" fmla="*/ 3 h 261"/>
                                      <a:gd name="T4" fmla="*/ 181 w 261"/>
                                      <a:gd name="T5" fmla="*/ 10 h 261"/>
                                      <a:gd name="T6" fmla="*/ 204 w 261"/>
                                      <a:gd name="T7" fmla="*/ 22 h 261"/>
                                      <a:gd name="T8" fmla="*/ 223 w 261"/>
                                      <a:gd name="T9" fmla="*/ 38 h 261"/>
                                      <a:gd name="T10" fmla="*/ 239 w 261"/>
                                      <a:gd name="T11" fmla="*/ 58 h 261"/>
                                      <a:gd name="T12" fmla="*/ 251 w 261"/>
                                      <a:gd name="T13" fmla="*/ 80 h 261"/>
                                      <a:gd name="T14" fmla="*/ 258 w 261"/>
                                      <a:gd name="T15" fmla="*/ 104 h 261"/>
                                      <a:gd name="T16" fmla="*/ 261 w 261"/>
                                      <a:gd name="T17" fmla="*/ 131 h 261"/>
                                      <a:gd name="T18" fmla="*/ 258 w 261"/>
                                      <a:gd name="T19" fmla="*/ 157 h 261"/>
                                      <a:gd name="T20" fmla="*/ 251 w 261"/>
                                      <a:gd name="T21" fmla="*/ 181 h 261"/>
                                      <a:gd name="T22" fmla="*/ 239 w 261"/>
                                      <a:gd name="T23" fmla="*/ 204 h 261"/>
                                      <a:gd name="T24" fmla="*/ 223 w 261"/>
                                      <a:gd name="T25" fmla="*/ 223 h 261"/>
                                      <a:gd name="T26" fmla="*/ 204 w 261"/>
                                      <a:gd name="T27" fmla="*/ 239 h 261"/>
                                      <a:gd name="T28" fmla="*/ 181 w 261"/>
                                      <a:gd name="T29" fmla="*/ 251 h 261"/>
                                      <a:gd name="T30" fmla="*/ 157 w 261"/>
                                      <a:gd name="T31" fmla="*/ 259 h 261"/>
                                      <a:gd name="T32" fmla="*/ 130 w 261"/>
                                      <a:gd name="T33" fmla="*/ 261 h 261"/>
                                      <a:gd name="T34" fmla="*/ 104 w 261"/>
                                      <a:gd name="T35" fmla="*/ 259 h 261"/>
                                      <a:gd name="T36" fmla="*/ 80 w 261"/>
                                      <a:gd name="T37" fmla="*/ 251 h 261"/>
                                      <a:gd name="T38" fmla="*/ 58 w 261"/>
                                      <a:gd name="T39" fmla="*/ 239 h 261"/>
                                      <a:gd name="T40" fmla="*/ 38 w 261"/>
                                      <a:gd name="T41" fmla="*/ 223 h 261"/>
                                      <a:gd name="T42" fmla="*/ 22 w 261"/>
                                      <a:gd name="T43" fmla="*/ 204 h 261"/>
                                      <a:gd name="T44" fmla="*/ 10 w 261"/>
                                      <a:gd name="T45" fmla="*/ 181 h 261"/>
                                      <a:gd name="T46" fmla="*/ 3 w 261"/>
                                      <a:gd name="T47" fmla="*/ 157 h 261"/>
                                      <a:gd name="T48" fmla="*/ 0 w 261"/>
                                      <a:gd name="T49" fmla="*/ 131 h 261"/>
                                      <a:gd name="T50" fmla="*/ 3 w 261"/>
                                      <a:gd name="T51" fmla="*/ 104 h 261"/>
                                      <a:gd name="T52" fmla="*/ 10 w 261"/>
                                      <a:gd name="T53" fmla="*/ 80 h 261"/>
                                      <a:gd name="T54" fmla="*/ 22 w 261"/>
                                      <a:gd name="T55" fmla="*/ 58 h 261"/>
                                      <a:gd name="T56" fmla="*/ 38 w 261"/>
                                      <a:gd name="T57" fmla="*/ 38 h 261"/>
                                      <a:gd name="T58" fmla="*/ 58 w 261"/>
                                      <a:gd name="T59" fmla="*/ 22 h 261"/>
                                      <a:gd name="T60" fmla="*/ 80 w 261"/>
                                      <a:gd name="T61" fmla="*/ 10 h 261"/>
                                      <a:gd name="T62" fmla="*/ 104 w 261"/>
                                      <a:gd name="T63" fmla="*/ 3 h 261"/>
                                      <a:gd name="T64" fmla="*/ 130 w 261"/>
                                      <a:gd name="T65" fmla="*/ 0 h 2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</a:cxnLst>
                                    <a:rect l="0" t="0" r="r" b="b"/>
                                    <a:pathLst>
                                      <a:path w="261" h="261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wgp>
                          </a:graphicData>
                        </a:graphic>
                      </wp:inline>
                    </w:drawing>
                  </mc:Choice>
                  <mc:Fallback>
                    <w:pict>
                      <v:group w14:anchorId="68247E1A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m+TpxAAAIl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N/5vk6cQAACJeAAADgAAAAAAAAAAAAAAAAAuAgAAZHJzL2Uy&#10;b0RvYy54bWxQSwECLQAUAAYACAAAACEAGGrsh9kAAAADAQAADwAAAAAAAAAAAAAAAAABEwAAZHJz&#10;L2Rvd25yZXYueG1sUEsFBgAAAAAEAAQA8wAAAAcUAAAAAA==&#10;">
  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  </v:shape>
  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  </v:shape>
  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  </v:shape>
  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  </v:shape>
                        <w10:anchorlock/>
                      </v:group>
                    </w:pict>
                  </mc:Fallback>
                </mc:AlternateContent>
              </w:r>
            </w:ins>
          </w:p>
        </w:tc>
        <w:tc>
          <w:tcPr>
            <w:tcW w:w="8649" w:type="dxa"/>
            <w:tcPrChange w:id="46" w:author="Author">
              <w:tcPr>
                <w:tcW w:w="8649" w:type="dxa"/>
              </w:tcPr>
            </w:tcPrChange>
          </w:tcPr>
          <w:p w14:paraId="3A311438" w14:textId="77777777" w:rsidR="005602EB" w:rsidRPr="00565B06" w:rsidRDefault="000C4798" w:rsidP="00BF3D0E">
            <w:pPr>
              <w:pStyle w:val="Heading1"/>
              <w:outlineLvl w:val="0"/>
            </w:pPr>
            <w:r>
              <w:t>CLUBS/</w:t>
            </w:r>
            <w:customXmlInsRangeStart w:id="47" w:author="Author"/>
            <w:sdt>
              <w:sdtPr>
                <w:alias w:val="Activities:"/>
                <w:tag w:val="Activities:"/>
                <w:id w:val="-2061776476"/>
                <w:placeholder>
                  <w:docPart w:val="D39E021AC3AB4D63B5674965578AEEE5"/>
                </w:placeholder>
                <w:temporary/>
                <w:showingPlcHdr/>
                <w15:appearance w15:val="hidden"/>
              </w:sdtPr>
              <w:sdtContent>
                <w:customXmlInsRangeEnd w:id="47"/>
                <w:r w:rsidRPr="00565B06">
                  <w:t>Activities</w:t>
                </w:r>
                <w:customXmlInsRangeStart w:id="48" w:author="Author"/>
              </w:sdtContent>
            </w:sdt>
            <w:customXmlInsRangeEnd w:id="48"/>
          </w:p>
        </w:tc>
      </w:tr>
    </w:tbl>
    <w:p w14:paraId="70C21CF3" w14:textId="77777777" w:rsidR="005602EB" w:rsidRDefault="005602EB" w:rsidP="005602EB">
      <w:pPr>
        <w:pStyle w:val="Heading2"/>
        <w:rPr>
          <w:bCs/>
        </w:rPr>
      </w:pPr>
      <w:r>
        <w:t xml:space="preserve">Thrive Finance. </w:t>
      </w:r>
      <w:r w:rsidRPr="005602EB">
        <w:rPr>
          <w:bCs/>
        </w:rPr>
        <w:t>Outreach Director and Events Coordinator</w:t>
      </w:r>
      <w:r w:rsidR="008C4C39">
        <w:rPr>
          <w:bCs/>
        </w:rPr>
        <w:t xml:space="preserve">     </w:t>
      </w:r>
      <w:r w:rsidR="006C127A">
        <w:rPr>
          <w:bCs/>
        </w:rPr>
        <w:t xml:space="preserve">        </w:t>
      </w:r>
      <w:r w:rsidR="008C4C39">
        <w:rPr>
          <w:bCs/>
        </w:rPr>
        <w:t>(9</w:t>
      </w:r>
      <w:r w:rsidR="008C4C39" w:rsidRPr="008C4C39">
        <w:rPr>
          <w:bCs/>
          <w:vertAlign w:val="superscript"/>
        </w:rPr>
        <w:t>th</w:t>
      </w:r>
      <w:r w:rsidR="008C4C39">
        <w:rPr>
          <w:bCs/>
        </w:rPr>
        <w:t>, 10</w:t>
      </w:r>
      <w:r w:rsidR="008C4C39" w:rsidRPr="008C4C39">
        <w:rPr>
          <w:bCs/>
          <w:vertAlign w:val="superscript"/>
        </w:rPr>
        <w:t>th</w:t>
      </w:r>
      <w:r w:rsidR="008C4C39">
        <w:rPr>
          <w:bCs/>
        </w:rPr>
        <w:t>, 11</w:t>
      </w:r>
      <w:r w:rsidR="008C4C39" w:rsidRPr="008C4C39">
        <w:rPr>
          <w:bCs/>
          <w:vertAlign w:val="superscript"/>
        </w:rPr>
        <w:t>th</w:t>
      </w:r>
      <w:r w:rsidR="008C4C39">
        <w:rPr>
          <w:bCs/>
        </w:rPr>
        <w:t>)</w:t>
      </w:r>
    </w:p>
    <w:p w14:paraId="61DD9C06" w14:textId="77777777" w:rsidR="005602EB" w:rsidRPr="00BF72E2" w:rsidRDefault="005602EB" w:rsidP="005602EB">
      <w:pPr>
        <w:rPr>
          <w:rFonts w:ascii="Arial" w:hAnsi="Arial"/>
          <w:color w:val="202124"/>
        </w:rPr>
      </w:pPr>
      <w:r w:rsidRPr="00BF72E2">
        <w:rPr>
          <w:rFonts w:ascii="Arial" w:hAnsi="Arial"/>
          <w:color w:val="202124"/>
        </w:rPr>
        <w:t>Researched and planned events to spread the importance of finance to teens. Reached out to guest speakers to collaborate for future events</w:t>
      </w:r>
    </w:p>
    <w:p w14:paraId="0DB774DD" w14:textId="77777777" w:rsidR="005602EB" w:rsidRDefault="005602EB" w:rsidP="005602EB">
      <w:pPr>
        <w:pStyle w:val="Heading2"/>
        <w:rPr>
          <w:bCs/>
        </w:rPr>
      </w:pPr>
      <w:r>
        <w:t xml:space="preserve">Game Development Club. </w:t>
      </w:r>
      <w:r>
        <w:rPr>
          <w:bCs/>
        </w:rPr>
        <w:t>Co-founder and Treasurer</w:t>
      </w:r>
      <w:r w:rsidR="00E920D2">
        <w:rPr>
          <w:bCs/>
        </w:rPr>
        <w:t xml:space="preserve">              </w:t>
      </w:r>
      <w:r w:rsidR="00AC3714">
        <w:rPr>
          <w:bCs/>
        </w:rPr>
        <w:t xml:space="preserve">       </w:t>
      </w:r>
      <w:r w:rsidR="00A76D8B">
        <w:rPr>
          <w:bCs/>
        </w:rPr>
        <w:t xml:space="preserve"> </w:t>
      </w:r>
      <w:r w:rsidR="00E920D2">
        <w:rPr>
          <w:bCs/>
        </w:rPr>
        <w:t xml:space="preserve"> </w:t>
      </w:r>
      <w:r w:rsidR="00E428C8">
        <w:rPr>
          <w:bCs/>
        </w:rPr>
        <w:t xml:space="preserve">        </w:t>
      </w:r>
      <w:r w:rsidR="00E920D2">
        <w:rPr>
          <w:bCs/>
        </w:rPr>
        <w:t>(11</w:t>
      </w:r>
      <w:r w:rsidR="00E920D2" w:rsidRPr="00E920D2">
        <w:rPr>
          <w:bCs/>
          <w:vertAlign w:val="superscript"/>
        </w:rPr>
        <w:t>th</w:t>
      </w:r>
      <w:r w:rsidR="00E920D2">
        <w:rPr>
          <w:bCs/>
        </w:rPr>
        <w:t>, 12</w:t>
      </w:r>
      <w:r w:rsidR="00E920D2" w:rsidRPr="00E920D2">
        <w:rPr>
          <w:bCs/>
          <w:vertAlign w:val="superscript"/>
        </w:rPr>
        <w:t>th</w:t>
      </w:r>
      <w:r w:rsidR="00E920D2">
        <w:rPr>
          <w:bCs/>
        </w:rPr>
        <w:t>)</w:t>
      </w:r>
    </w:p>
    <w:p w14:paraId="520AFE3A" w14:textId="77777777" w:rsidR="00334138" w:rsidRPr="00334138" w:rsidRDefault="005602EB" w:rsidP="005602EB">
      <w:pPr>
        <w:pStyle w:val="Heading2"/>
        <w:rPr>
          <w:rFonts w:ascii="Arial" w:eastAsia="Calibri" w:hAnsi="Arial" w:cs="Arial"/>
          <w:b w:val="0"/>
          <w:color w:val="202124"/>
          <w:sz w:val="22"/>
          <w:szCs w:val="22"/>
        </w:rPr>
      </w:pPr>
      <w:r>
        <w:rPr>
          <w:rFonts w:ascii="Arial" w:eastAsia="Calibri" w:hAnsi="Arial" w:cs="Arial"/>
          <w:b w:val="0"/>
          <w:color w:val="202124"/>
          <w:sz w:val="22"/>
          <w:szCs w:val="22"/>
        </w:rPr>
        <w:t>Helped with</w:t>
      </w:r>
      <w:r w:rsidRPr="005602EB">
        <w:rPr>
          <w:rFonts w:ascii="Arial" w:eastAsia="Calibri" w:hAnsi="Arial" w:cs="Arial"/>
          <w:b w:val="0"/>
          <w:color w:val="202124"/>
          <w:sz w:val="22"/>
          <w:szCs w:val="22"/>
        </w:rPr>
        <w:t xml:space="preserve"> fund fundraising</w:t>
      </w:r>
      <w:r>
        <w:rPr>
          <w:rFonts w:ascii="Arial" w:eastAsia="Calibri" w:hAnsi="Arial" w:cs="Arial"/>
          <w:b w:val="0"/>
          <w:color w:val="202124"/>
          <w:sz w:val="22"/>
          <w:szCs w:val="22"/>
        </w:rPr>
        <w:t>;</w:t>
      </w:r>
      <w:r w:rsidRPr="005602EB">
        <w:rPr>
          <w:rFonts w:ascii="Arial" w:eastAsia="Calibri" w:hAnsi="Arial" w:cs="Arial"/>
          <w:b w:val="0"/>
          <w:color w:val="202124"/>
          <w:sz w:val="22"/>
          <w:szCs w:val="22"/>
        </w:rPr>
        <w:t xml:space="preserve"> </w:t>
      </w:r>
      <w:r>
        <w:rPr>
          <w:rFonts w:ascii="Arial" w:eastAsia="Calibri" w:hAnsi="Arial" w:cs="Arial"/>
          <w:b w:val="0"/>
          <w:color w:val="202124"/>
          <w:sz w:val="22"/>
          <w:szCs w:val="22"/>
        </w:rPr>
        <w:t>allocated</w:t>
      </w:r>
      <w:r w:rsidRPr="005602EB">
        <w:rPr>
          <w:rFonts w:ascii="Arial" w:eastAsia="Calibri" w:hAnsi="Arial" w:cs="Arial"/>
          <w:b w:val="0"/>
          <w:color w:val="202124"/>
          <w:sz w:val="22"/>
          <w:szCs w:val="22"/>
        </w:rPr>
        <w:t xml:space="preserve"> funds based on club’s needs</w:t>
      </w:r>
      <w:r>
        <w:rPr>
          <w:rFonts w:ascii="Arial" w:eastAsia="Calibri" w:hAnsi="Arial" w:cs="Arial"/>
          <w:b w:val="0"/>
          <w:color w:val="202124"/>
          <w:sz w:val="22"/>
          <w:szCs w:val="22"/>
        </w:rPr>
        <w:t>;</w:t>
      </w:r>
      <w:r w:rsidRPr="005602EB">
        <w:rPr>
          <w:rFonts w:ascii="Arial" w:eastAsia="Calibri" w:hAnsi="Arial" w:cs="Arial"/>
          <w:b w:val="0"/>
          <w:color w:val="202124"/>
          <w:sz w:val="22"/>
          <w:szCs w:val="22"/>
        </w:rPr>
        <w:t xml:space="preserve"> </w:t>
      </w:r>
      <w:r w:rsidR="00AC3714">
        <w:rPr>
          <w:rFonts w:ascii="Arial" w:eastAsia="Calibri" w:hAnsi="Arial" w:cs="Arial"/>
          <w:b w:val="0"/>
          <w:color w:val="202124"/>
          <w:sz w:val="22"/>
          <w:szCs w:val="22"/>
        </w:rPr>
        <w:t>m</w:t>
      </w:r>
      <w:r w:rsidRPr="005602EB">
        <w:rPr>
          <w:rFonts w:ascii="Arial" w:eastAsia="Calibri" w:hAnsi="Arial" w:cs="Arial"/>
          <w:b w:val="0"/>
          <w:color w:val="202124"/>
          <w:sz w:val="22"/>
          <w:szCs w:val="22"/>
        </w:rPr>
        <w:t>entor</w:t>
      </w:r>
      <w:r>
        <w:rPr>
          <w:rFonts w:ascii="Arial" w:eastAsia="Calibri" w:hAnsi="Arial" w:cs="Arial"/>
          <w:b w:val="0"/>
          <w:color w:val="202124"/>
          <w:sz w:val="22"/>
          <w:szCs w:val="22"/>
        </w:rPr>
        <w:t>ed</w:t>
      </w:r>
      <w:r w:rsidRPr="005602EB">
        <w:rPr>
          <w:rFonts w:ascii="Arial" w:eastAsia="Calibri" w:hAnsi="Arial" w:cs="Arial"/>
          <w:b w:val="0"/>
          <w:color w:val="202124"/>
          <w:sz w:val="22"/>
          <w:szCs w:val="22"/>
        </w:rPr>
        <w:t xml:space="preserve"> younger students </w:t>
      </w:r>
      <w:r w:rsidR="00C706C8">
        <w:rPr>
          <w:rFonts w:ascii="Arial" w:eastAsia="Calibri" w:hAnsi="Arial" w:cs="Arial"/>
          <w:b w:val="0"/>
          <w:color w:val="202124"/>
          <w:sz w:val="22"/>
          <w:szCs w:val="22"/>
        </w:rPr>
        <w:t>in</w:t>
      </w:r>
      <w:r w:rsidRPr="005602EB">
        <w:rPr>
          <w:rFonts w:ascii="Arial" w:eastAsia="Calibri" w:hAnsi="Arial" w:cs="Arial"/>
          <w:b w:val="0"/>
          <w:color w:val="202124"/>
          <w:sz w:val="22"/>
          <w:szCs w:val="22"/>
        </w:rPr>
        <w:t xml:space="preserve"> creating online games</w:t>
      </w:r>
      <w:r w:rsidR="00C706C8">
        <w:rPr>
          <w:rFonts w:ascii="Arial" w:eastAsia="Calibri" w:hAnsi="Arial" w:cs="Arial"/>
          <w:b w:val="0"/>
          <w:color w:val="202124"/>
          <w:sz w:val="22"/>
          <w:szCs w:val="22"/>
        </w:rPr>
        <w:t>.</w:t>
      </w:r>
    </w:p>
    <w:p w14:paraId="0AC7DCE7" w14:textId="77777777" w:rsidR="006D011B" w:rsidRPr="006D011B" w:rsidRDefault="006D011B" w:rsidP="006D011B">
      <w:pPr>
        <w:pStyle w:val="Heading2"/>
      </w:pPr>
      <w:r w:rsidRPr="006D011B">
        <w:rPr>
          <w:bCs/>
        </w:rPr>
        <w:t xml:space="preserve">Climate and Resilience Education </w:t>
      </w:r>
      <w:r w:rsidR="00AC3714">
        <w:rPr>
          <w:bCs/>
        </w:rPr>
        <w:t>TF</w:t>
      </w:r>
      <w:r w:rsidRPr="006D011B">
        <w:t xml:space="preserve"> </w:t>
      </w:r>
      <w:r>
        <w:t xml:space="preserve">Youth Steering </w:t>
      </w:r>
      <w:r w:rsidR="009827CB">
        <w:t xml:space="preserve">Committee </w:t>
      </w:r>
      <w:r w:rsidR="004D4537">
        <w:t xml:space="preserve"> </w:t>
      </w:r>
      <w:r w:rsidR="00A76D8B">
        <w:t xml:space="preserve"> </w:t>
      </w:r>
      <w:r w:rsidR="00E428C8">
        <w:t xml:space="preserve">        </w:t>
      </w:r>
      <w:r w:rsidR="009827CB">
        <w:t>(</w:t>
      </w:r>
      <w:r w:rsidR="007440AE">
        <w:t>11</w:t>
      </w:r>
      <w:r w:rsidR="007440AE" w:rsidRPr="007440AE">
        <w:rPr>
          <w:vertAlign w:val="superscript"/>
        </w:rPr>
        <w:t>th</w:t>
      </w:r>
      <w:r w:rsidR="0060448F">
        <w:t>, 12</w:t>
      </w:r>
      <w:r w:rsidR="0060448F" w:rsidRPr="0060448F">
        <w:rPr>
          <w:vertAlign w:val="superscript"/>
        </w:rPr>
        <w:t>th</w:t>
      </w:r>
      <w:r w:rsidR="0060448F">
        <w:t xml:space="preserve">) </w:t>
      </w:r>
      <w:r w:rsidR="007440AE">
        <w:t xml:space="preserve"> </w:t>
      </w:r>
    </w:p>
    <w:p w14:paraId="307237A0" w14:textId="77777777" w:rsidR="006D011B" w:rsidRPr="00BF72E2" w:rsidRDefault="006D011B" w:rsidP="006D011B">
      <w:pPr>
        <w:spacing w:after="160" w:line="259" w:lineRule="auto"/>
        <w:rPr>
          <w:rFonts w:ascii="Arial" w:hAnsi="Arial"/>
          <w:color w:val="202124"/>
        </w:rPr>
      </w:pPr>
      <w:r w:rsidRPr="00BF72E2">
        <w:rPr>
          <w:rFonts w:ascii="Arial" w:hAnsi="Arial"/>
          <w:color w:val="202124"/>
        </w:rPr>
        <w:t>Work on policy initiatives, advocacy and expand climate education across New Yor</w:t>
      </w:r>
      <w:r w:rsidR="003027C4" w:rsidRPr="00BF72E2">
        <w:rPr>
          <w:rFonts w:ascii="Arial" w:hAnsi="Arial"/>
          <w:color w:val="202124"/>
        </w:rPr>
        <w:t>k</w:t>
      </w:r>
      <w:r w:rsidRPr="00BF72E2">
        <w:rPr>
          <w:rFonts w:ascii="Arial" w:hAnsi="Arial"/>
          <w:color w:val="202124"/>
        </w:rPr>
        <w:t>.</w:t>
      </w:r>
      <w:r w:rsidR="00293E45" w:rsidRPr="00AC3714">
        <w:rPr>
          <w:rFonts w:ascii="Arial" w:hAnsi="Arial"/>
          <w:color w:val="202124"/>
        </w:rPr>
        <w:t xml:space="preserve"> This is </w:t>
      </w:r>
      <w:r w:rsidR="00AC3714" w:rsidRPr="00AC3714">
        <w:rPr>
          <w:rFonts w:ascii="Arial" w:hAnsi="Arial"/>
          <w:color w:val="202124"/>
        </w:rPr>
        <w:t>under</w:t>
      </w:r>
      <w:r w:rsidR="00AC3714">
        <w:rPr>
          <w:rFonts w:ascii="Arial" w:eastAsia="Arial" w:hAnsi="Arial" w:cs="Arial"/>
          <w:color w:val="202124"/>
        </w:rPr>
        <w:t xml:space="preserve"> the</w:t>
      </w:r>
      <w:r w:rsidR="00293E45" w:rsidRPr="00BF72E2">
        <w:rPr>
          <w:rFonts w:ascii="Arial" w:hAnsi="Arial"/>
          <w:color w:val="202124"/>
        </w:rPr>
        <w:t xml:space="preserve"> auspices of NYC DOE. </w:t>
      </w:r>
      <w:r w:rsidRPr="00BF72E2">
        <w:rPr>
          <w:rFonts w:ascii="Arial" w:hAnsi="Arial"/>
          <w:color w:val="202124"/>
        </w:rPr>
        <w:t xml:space="preserve"> </w:t>
      </w:r>
    </w:p>
    <w:p w14:paraId="28CCC753" w14:textId="671DEC25" w:rsidR="00E169D3" w:rsidRDefault="00000000">
      <w:pPr>
        <w:pStyle w:val="Heading2"/>
        <w:spacing w:after="160" w:line="259" w:lineRule="auto"/>
      </w:pPr>
      <w:r>
        <w:t>Mental Awareness Leadership</w:t>
      </w:r>
      <w:r w:rsidR="00B66BD2">
        <w:t xml:space="preserve"> </w:t>
      </w:r>
      <w:r>
        <w:t>(</w:t>
      </w:r>
      <w:r w:rsidR="006C127A">
        <w:t>Treasurer</w:t>
      </w:r>
      <w:r>
        <w:t>)</w:t>
      </w:r>
      <w:r w:rsidR="007E4796">
        <w:t xml:space="preserve">         </w:t>
      </w:r>
      <w:r>
        <w:t xml:space="preserve"> </w:t>
      </w:r>
      <w:r w:rsidR="006C127A">
        <w:t xml:space="preserve">                      </w:t>
      </w:r>
      <w:r w:rsidR="00E428C8">
        <w:t xml:space="preserve">         </w:t>
      </w:r>
      <w:r w:rsidR="00764DA4">
        <w:t xml:space="preserve">         </w:t>
      </w:r>
      <w:r>
        <w:t>(10</w:t>
      </w:r>
      <w:r>
        <w:rPr>
          <w:vertAlign w:val="superscript"/>
        </w:rPr>
        <w:t>th</w:t>
      </w:r>
      <w:r>
        <w:t>, 11</w:t>
      </w:r>
      <w:r>
        <w:rPr>
          <w:vertAlign w:val="superscript"/>
        </w:rPr>
        <w:t>th</w:t>
      </w:r>
      <w:r>
        <w:t>)</w:t>
      </w:r>
    </w:p>
    <w:p w14:paraId="53077898" w14:textId="79477DBE" w:rsidR="00E169D3" w:rsidRDefault="005A04CC" w:rsidP="00273284">
      <w:pPr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Provided ideas for fundraisers and sorted funds based on the needs of our organization. </w:t>
      </w:r>
      <w:bookmarkStart w:id="49" w:name="_heading=h.sg2lhvcosxsk" w:colFirst="0" w:colLast="0"/>
      <w:bookmarkEnd w:id="49"/>
    </w:p>
    <w:p w14:paraId="60AA36F5" w14:textId="77777777" w:rsidR="00E169D3" w:rsidRDefault="00E169D3">
      <w:pPr>
        <w:rPr>
          <w:del w:id="50" w:author="Author"/>
          <w:rFonts w:ascii="Roboto" w:eastAsia="Roboto" w:hAnsi="Roboto" w:cs="Roboto"/>
          <w:color w:val="202124"/>
          <w:sz w:val="21"/>
          <w:szCs w:val="21"/>
          <w:highlight w:val="white"/>
        </w:rPr>
      </w:pPr>
    </w:p>
    <w:p w14:paraId="7D0B49BD" w14:textId="77777777" w:rsidR="00334138" w:rsidRPr="00AC3714" w:rsidRDefault="00EC103A" w:rsidP="00334138">
      <w:pPr>
        <w:spacing w:after="0" w:line="259" w:lineRule="auto"/>
        <w:rPr>
          <w:rFonts w:asciiTheme="majorHAnsi" w:hAnsiTheme="majorHAnsi"/>
          <w:b/>
          <w:color w:val="77448B" w:themeColor="accent1"/>
          <w:sz w:val="26"/>
          <w:rPrChange w:id="51" w:author="Author">
            <w:rPr>
              <w:b/>
              <w:color w:val="77448B"/>
              <w:sz w:val="26"/>
            </w:rPr>
          </w:rPrChange>
        </w:rPr>
      </w:pPr>
      <w:r w:rsidRPr="00AC3714">
        <w:rPr>
          <w:rFonts w:asciiTheme="majorHAnsi" w:hAnsiTheme="majorHAnsi"/>
          <w:b/>
          <w:color w:val="77448B" w:themeColor="accent1"/>
          <w:sz w:val="26"/>
          <w:rPrChange w:id="52" w:author="Author">
            <w:rPr>
              <w:b/>
              <w:color w:val="77448B"/>
              <w:sz w:val="26"/>
            </w:rPr>
          </w:rPrChange>
        </w:rPr>
        <w:t>Youth Pioneer STEM chapter Co-President</w:t>
      </w:r>
      <w:r w:rsidR="0060448F" w:rsidRPr="00AC3714">
        <w:rPr>
          <w:rFonts w:asciiTheme="majorHAnsi" w:hAnsiTheme="majorHAnsi"/>
          <w:b/>
          <w:color w:val="77448B" w:themeColor="accent1"/>
          <w:sz w:val="26"/>
          <w:rPrChange w:id="53" w:author="Author">
            <w:rPr>
              <w:b/>
              <w:color w:val="77448B"/>
              <w:sz w:val="26"/>
            </w:rPr>
          </w:rPrChange>
        </w:rPr>
        <w:t xml:space="preserve">                                </w:t>
      </w:r>
      <w:r w:rsidR="00AC3714">
        <w:rPr>
          <w:rFonts w:asciiTheme="majorHAnsi" w:hAnsiTheme="majorHAnsi"/>
          <w:b/>
          <w:color w:val="77448B" w:themeColor="accent1"/>
          <w:sz w:val="26"/>
        </w:rPr>
        <w:t xml:space="preserve">             </w:t>
      </w:r>
      <w:r w:rsidR="0060448F" w:rsidRPr="00AC3714">
        <w:rPr>
          <w:rFonts w:asciiTheme="majorHAnsi" w:hAnsiTheme="majorHAnsi"/>
          <w:b/>
          <w:color w:val="77448B" w:themeColor="accent1"/>
          <w:sz w:val="26"/>
          <w:rPrChange w:id="54" w:author="Author">
            <w:rPr>
              <w:b/>
              <w:color w:val="77448B"/>
              <w:sz w:val="26"/>
            </w:rPr>
          </w:rPrChange>
        </w:rPr>
        <w:t xml:space="preserve"> </w:t>
      </w:r>
      <w:r w:rsidR="006C127A">
        <w:rPr>
          <w:rFonts w:asciiTheme="majorHAnsi" w:hAnsiTheme="majorHAnsi"/>
          <w:b/>
          <w:color w:val="77448B" w:themeColor="accent1"/>
          <w:sz w:val="26"/>
        </w:rPr>
        <w:t xml:space="preserve">   </w:t>
      </w:r>
      <w:r w:rsidR="00E428C8">
        <w:rPr>
          <w:rFonts w:asciiTheme="majorHAnsi" w:hAnsiTheme="majorHAnsi"/>
          <w:b/>
          <w:color w:val="77448B" w:themeColor="accent1"/>
          <w:sz w:val="26"/>
        </w:rPr>
        <w:t xml:space="preserve">          </w:t>
      </w:r>
      <w:r w:rsidR="0060448F" w:rsidRPr="00AC3714">
        <w:rPr>
          <w:rFonts w:asciiTheme="majorHAnsi" w:hAnsiTheme="majorHAnsi"/>
          <w:b/>
          <w:color w:val="77448B" w:themeColor="accent1"/>
          <w:sz w:val="26"/>
          <w:rPrChange w:id="55" w:author="Author">
            <w:rPr>
              <w:b/>
              <w:color w:val="77448B"/>
              <w:sz w:val="26"/>
            </w:rPr>
          </w:rPrChange>
        </w:rPr>
        <w:t>(12</w:t>
      </w:r>
      <w:r w:rsidR="0060448F" w:rsidRPr="00AC3714">
        <w:rPr>
          <w:rFonts w:asciiTheme="majorHAnsi" w:hAnsiTheme="majorHAnsi"/>
          <w:b/>
          <w:color w:val="77448B" w:themeColor="accent1"/>
          <w:sz w:val="26"/>
          <w:vertAlign w:val="superscript"/>
          <w:rPrChange w:id="56" w:author="Author">
            <w:rPr>
              <w:b/>
              <w:color w:val="77448B"/>
              <w:sz w:val="26"/>
              <w:vertAlign w:val="superscript"/>
            </w:rPr>
          </w:rPrChange>
        </w:rPr>
        <w:t>th</w:t>
      </w:r>
      <w:r w:rsidR="0060448F" w:rsidRPr="00AC3714">
        <w:rPr>
          <w:rFonts w:asciiTheme="majorHAnsi" w:hAnsiTheme="majorHAnsi"/>
          <w:b/>
          <w:color w:val="77448B" w:themeColor="accent1"/>
          <w:sz w:val="26"/>
          <w:rPrChange w:id="57" w:author="Author">
            <w:rPr>
              <w:b/>
              <w:color w:val="77448B"/>
              <w:sz w:val="26"/>
            </w:rPr>
          </w:rPrChange>
        </w:rPr>
        <w:t>)</w:t>
      </w:r>
    </w:p>
    <w:p w14:paraId="3518D7B7" w14:textId="6D47EA43" w:rsidR="00EC103A" w:rsidRDefault="00EC103A" w:rsidP="00334138">
      <w:pPr>
        <w:spacing w:after="0" w:line="259" w:lineRule="auto"/>
        <w:rPr>
          <w:rFonts w:ascii="Arial" w:hAnsi="Arial"/>
          <w:color w:val="202124"/>
        </w:rPr>
      </w:pPr>
      <w:r w:rsidRPr="00BF72E2">
        <w:rPr>
          <w:rFonts w:ascii="Arial" w:hAnsi="Arial"/>
          <w:color w:val="202124"/>
        </w:rPr>
        <w:t>12</w:t>
      </w:r>
      <w:r w:rsidR="00334138" w:rsidRPr="00BF72E2">
        <w:rPr>
          <w:rFonts w:ascii="Arial" w:hAnsi="Arial"/>
          <w:color w:val="202124"/>
          <w:vertAlign w:val="superscript"/>
        </w:rPr>
        <w:t>t</w:t>
      </w:r>
      <w:r w:rsidRPr="00BF72E2">
        <w:rPr>
          <w:rFonts w:ascii="Arial" w:hAnsi="Arial"/>
          <w:color w:val="202124"/>
          <w:vertAlign w:val="superscript"/>
        </w:rPr>
        <w:t>h</w:t>
      </w:r>
      <w:r w:rsidRPr="00BF72E2">
        <w:rPr>
          <w:rFonts w:ascii="Arial" w:hAnsi="Arial"/>
          <w:color w:val="202124"/>
        </w:rPr>
        <w:t xml:space="preserve"> Grade--Helped create awareness about STEM-related fields and work for school, organize competitions, provide students with opportunities in research.</w:t>
      </w:r>
    </w:p>
    <w:p w14:paraId="7AF2F9E2" w14:textId="77777777" w:rsidR="00383B91" w:rsidRPr="00AC3714" w:rsidRDefault="00383B91" w:rsidP="00334138">
      <w:pPr>
        <w:spacing w:after="0" w:line="259" w:lineRule="auto"/>
        <w:rPr>
          <w:rFonts w:asciiTheme="majorHAnsi" w:hAnsiTheme="majorHAnsi"/>
          <w:b/>
          <w:color w:val="77448B" w:themeColor="accent1"/>
          <w:sz w:val="26"/>
          <w:rPrChange w:id="58" w:author="Author">
            <w:rPr>
              <w:b/>
              <w:color w:val="77448B"/>
              <w:sz w:val="26"/>
            </w:rPr>
          </w:rPrChange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  <w:tblPrChange w:id="59" w:author="Author">
          <w:tblPr>
            <w:tblW w:w="9374" w:type="dxa"/>
            <w:tblInd w:w="-72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CellMar>
              <w:left w:w="0" w:type="dxa"/>
              <w:right w:w="0" w:type="dxa"/>
            </w:tblCellMar>
            <w:tblLook w:val="0400" w:firstRow="0" w:lastRow="0" w:firstColumn="0" w:lastColumn="0" w:noHBand="0" w:noVBand="1"/>
            <w:tblDescription w:val="Experience layout table"/>
          </w:tblPr>
        </w:tblPrChange>
      </w:tblPr>
      <w:tblGrid>
        <w:gridCol w:w="725"/>
        <w:gridCol w:w="8649"/>
        <w:tblGridChange w:id="60">
          <w:tblGrid>
            <w:gridCol w:w="725"/>
            <w:gridCol w:w="8649"/>
          </w:tblGrid>
        </w:tblGridChange>
      </w:tblGrid>
      <w:tr w:rsidR="00D42ED6" w:rsidRPr="00565B06" w14:paraId="7722E466" w14:textId="77777777" w:rsidTr="00AC3714">
        <w:tc>
          <w:tcPr>
            <w:tcW w:w="720" w:type="dxa"/>
            <w:tcMar>
              <w:right w:w="216" w:type="dxa"/>
            </w:tcMar>
            <w:vAlign w:val="bottom"/>
            <w:tcPrChange w:id="61" w:author="Author">
              <w:tcPr>
                <w:tcW w:w="725" w:type="dxa"/>
                <w:tcMar>
                  <w:right w:w="216" w:type="dxa"/>
                </w:tcMar>
                <w:vAlign w:val="bottom"/>
              </w:tcPr>
            </w:tcPrChange>
          </w:tcPr>
          <w:p w14:paraId="15184B4B" w14:textId="77777777" w:rsidR="00D42ED6" w:rsidRPr="00565B06" w:rsidRDefault="00D42ED6">
            <w:pPr>
              <w:pStyle w:val="Icons"/>
              <w:pPrChange w:id="62" w:author="Author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20"/>
                  <w:jc w:val="center"/>
                </w:pPr>
              </w:pPrChange>
            </w:pPr>
            <w:ins w:id="63" w:author="Author">
              <w:r w:rsidRPr="00565B06">
                <w:rPr>
                  <w:noProof/>
                </w:rPr>
                <w:lastRenderedPageBreak/>
                <mc:AlternateContent>
                  <mc:Choice Requires="wpg">
                    <w:drawing>
                      <wp:inline distT="0" distB="0" distL="0" distR="0" wp14:anchorId="54A39EA7" wp14:editId="240A53FF">
                        <wp:extent cx="274320" cy="274320"/>
                        <wp:effectExtent l="0" t="0" r="0" b="0"/>
                        <wp:docPr id="2" name="Experience in circle icon" descr="Experience icon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 bwMode="auto">
                                <a:xfrm>
                                  <a:off x="0" y="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4" name="Experience icon circle" descr="Experience icon circl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>
                                      <a:gd name="T0" fmla="*/ 1725 w 3246"/>
                                      <a:gd name="T1" fmla="*/ 3 h 3246"/>
                                      <a:gd name="T2" fmla="*/ 1925 w 3246"/>
                                      <a:gd name="T3" fmla="*/ 28 h 3246"/>
                                      <a:gd name="T4" fmla="*/ 2117 w 3246"/>
                                      <a:gd name="T5" fmla="*/ 77 h 3246"/>
                                      <a:gd name="T6" fmla="*/ 2299 w 3246"/>
                                      <a:gd name="T7" fmla="*/ 147 h 3246"/>
                                      <a:gd name="T8" fmla="*/ 2469 w 3246"/>
                                      <a:gd name="T9" fmla="*/ 239 h 3246"/>
                                      <a:gd name="T10" fmla="*/ 2628 w 3246"/>
                                      <a:gd name="T11" fmla="*/ 348 h 3246"/>
                                      <a:gd name="T12" fmla="*/ 2771 w 3246"/>
                                      <a:gd name="T13" fmla="*/ 475 h 3246"/>
                                      <a:gd name="T14" fmla="*/ 2898 w 3246"/>
                                      <a:gd name="T15" fmla="*/ 618 h 3246"/>
                                      <a:gd name="T16" fmla="*/ 3007 w 3246"/>
                                      <a:gd name="T17" fmla="*/ 777 h 3246"/>
                                      <a:gd name="T18" fmla="*/ 3099 w 3246"/>
                                      <a:gd name="T19" fmla="*/ 947 h 3246"/>
                                      <a:gd name="T20" fmla="*/ 3169 w 3246"/>
                                      <a:gd name="T21" fmla="*/ 1129 h 3246"/>
                                      <a:gd name="T22" fmla="*/ 3218 w 3246"/>
                                      <a:gd name="T23" fmla="*/ 1321 h 3246"/>
                                      <a:gd name="T24" fmla="*/ 3243 w 3246"/>
                                      <a:gd name="T25" fmla="*/ 1521 h 3246"/>
                                      <a:gd name="T26" fmla="*/ 3243 w 3246"/>
                                      <a:gd name="T27" fmla="*/ 1725 h 3246"/>
                                      <a:gd name="T28" fmla="*/ 3218 w 3246"/>
                                      <a:gd name="T29" fmla="*/ 1926 h 3246"/>
                                      <a:gd name="T30" fmla="*/ 3169 w 3246"/>
                                      <a:gd name="T31" fmla="*/ 2117 h 3246"/>
                                      <a:gd name="T32" fmla="*/ 3099 w 3246"/>
                                      <a:gd name="T33" fmla="*/ 2299 h 3246"/>
                                      <a:gd name="T34" fmla="*/ 3007 w 3246"/>
                                      <a:gd name="T35" fmla="*/ 2470 h 3246"/>
                                      <a:gd name="T36" fmla="*/ 2898 w 3246"/>
                                      <a:gd name="T37" fmla="*/ 2628 h 3246"/>
                                      <a:gd name="T38" fmla="*/ 2771 w 3246"/>
                                      <a:gd name="T39" fmla="*/ 2771 h 3246"/>
                                      <a:gd name="T40" fmla="*/ 2628 w 3246"/>
                                      <a:gd name="T41" fmla="*/ 2898 h 3246"/>
                                      <a:gd name="T42" fmla="*/ 2469 w 3246"/>
                                      <a:gd name="T43" fmla="*/ 3008 h 3246"/>
                                      <a:gd name="T44" fmla="*/ 2299 w 3246"/>
                                      <a:gd name="T45" fmla="*/ 3099 h 3246"/>
                                      <a:gd name="T46" fmla="*/ 2117 w 3246"/>
                                      <a:gd name="T47" fmla="*/ 3169 h 3246"/>
                                      <a:gd name="T48" fmla="*/ 1925 w 3246"/>
                                      <a:gd name="T49" fmla="*/ 3218 h 3246"/>
                                      <a:gd name="T50" fmla="*/ 1725 w 3246"/>
                                      <a:gd name="T51" fmla="*/ 3243 h 3246"/>
                                      <a:gd name="T52" fmla="*/ 1521 w 3246"/>
                                      <a:gd name="T53" fmla="*/ 3243 h 3246"/>
                                      <a:gd name="T54" fmla="*/ 1320 w 3246"/>
                                      <a:gd name="T55" fmla="*/ 3218 h 3246"/>
                                      <a:gd name="T56" fmla="*/ 1129 w 3246"/>
                                      <a:gd name="T57" fmla="*/ 3169 h 3246"/>
                                      <a:gd name="T58" fmla="*/ 947 w 3246"/>
                                      <a:gd name="T59" fmla="*/ 3099 h 3246"/>
                                      <a:gd name="T60" fmla="*/ 776 w 3246"/>
                                      <a:gd name="T61" fmla="*/ 3008 h 3246"/>
                                      <a:gd name="T62" fmla="*/ 618 w 3246"/>
                                      <a:gd name="T63" fmla="*/ 2898 h 3246"/>
                                      <a:gd name="T64" fmla="*/ 475 w 3246"/>
                                      <a:gd name="T65" fmla="*/ 2771 h 3246"/>
                                      <a:gd name="T66" fmla="*/ 348 w 3246"/>
                                      <a:gd name="T67" fmla="*/ 2628 h 3246"/>
                                      <a:gd name="T68" fmla="*/ 238 w 3246"/>
                                      <a:gd name="T69" fmla="*/ 2470 h 3246"/>
                                      <a:gd name="T70" fmla="*/ 147 w 3246"/>
                                      <a:gd name="T71" fmla="*/ 2299 h 3246"/>
                                      <a:gd name="T72" fmla="*/ 77 w 3246"/>
                                      <a:gd name="T73" fmla="*/ 2117 h 3246"/>
                                      <a:gd name="T74" fmla="*/ 28 w 3246"/>
                                      <a:gd name="T75" fmla="*/ 1926 h 3246"/>
                                      <a:gd name="T76" fmla="*/ 3 w 3246"/>
                                      <a:gd name="T77" fmla="*/ 1725 h 3246"/>
                                      <a:gd name="T78" fmla="*/ 3 w 3246"/>
                                      <a:gd name="T79" fmla="*/ 1521 h 3246"/>
                                      <a:gd name="T80" fmla="*/ 28 w 3246"/>
                                      <a:gd name="T81" fmla="*/ 1321 h 3246"/>
                                      <a:gd name="T82" fmla="*/ 77 w 3246"/>
                                      <a:gd name="T83" fmla="*/ 1129 h 3246"/>
                                      <a:gd name="T84" fmla="*/ 147 w 3246"/>
                                      <a:gd name="T85" fmla="*/ 947 h 3246"/>
                                      <a:gd name="T86" fmla="*/ 238 w 3246"/>
                                      <a:gd name="T87" fmla="*/ 777 h 3246"/>
                                      <a:gd name="T88" fmla="*/ 348 w 3246"/>
                                      <a:gd name="T89" fmla="*/ 618 h 3246"/>
                                      <a:gd name="T90" fmla="*/ 475 w 3246"/>
                                      <a:gd name="T91" fmla="*/ 475 h 3246"/>
                                      <a:gd name="T92" fmla="*/ 618 w 3246"/>
                                      <a:gd name="T93" fmla="*/ 348 h 3246"/>
                                      <a:gd name="T94" fmla="*/ 776 w 3246"/>
                                      <a:gd name="T95" fmla="*/ 239 h 3246"/>
                                      <a:gd name="T96" fmla="*/ 947 w 3246"/>
                                      <a:gd name="T97" fmla="*/ 147 h 3246"/>
                                      <a:gd name="T98" fmla="*/ 1129 w 3246"/>
                                      <a:gd name="T99" fmla="*/ 77 h 3246"/>
                                      <a:gd name="T100" fmla="*/ 1320 w 3246"/>
                                      <a:gd name="T101" fmla="*/ 28 h 3246"/>
                                      <a:gd name="T102" fmla="*/ 1521 w 3246"/>
                                      <a:gd name="T103" fmla="*/ 3 h 324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</a:cxnLst>
                                    <a:rect l="0" t="0" r="r" b="b"/>
                                    <a:pathLst>
                                      <a:path w="3246" h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" name="Experience icon symbol" descr="Experience icon symbol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50" y="51"/>
                                    <a:ext cx="74" cy="59"/>
                                  </a:xfrm>
                                  <a:custGeom>
                                    <a:avLst/>
                                    <a:gdLst>
                                      <a:gd name="T0" fmla="*/ 81 w 1395"/>
                                      <a:gd name="T1" fmla="*/ 1010 h 1106"/>
                                      <a:gd name="T2" fmla="*/ 107 w 1395"/>
                                      <a:gd name="T3" fmla="*/ 1025 h 1106"/>
                                      <a:gd name="T4" fmla="*/ 1308 w 1395"/>
                                      <a:gd name="T5" fmla="*/ 1018 h 1106"/>
                                      <a:gd name="T6" fmla="*/ 1316 w 1395"/>
                                      <a:gd name="T7" fmla="*/ 655 h 1106"/>
                                      <a:gd name="T8" fmla="*/ 1276 w 1395"/>
                                      <a:gd name="T9" fmla="*/ 681 h 1106"/>
                                      <a:gd name="T10" fmla="*/ 1205 w 1395"/>
                                      <a:gd name="T11" fmla="*/ 691 h 1106"/>
                                      <a:gd name="T12" fmla="*/ 812 w 1395"/>
                                      <a:gd name="T13" fmla="*/ 770 h 1106"/>
                                      <a:gd name="T14" fmla="*/ 776 w 1395"/>
                                      <a:gd name="T15" fmla="*/ 792 h 1106"/>
                                      <a:gd name="T16" fmla="*/ 605 w 1395"/>
                                      <a:gd name="T17" fmla="*/ 781 h 1106"/>
                                      <a:gd name="T18" fmla="*/ 593 w 1395"/>
                                      <a:gd name="T19" fmla="*/ 691 h 1106"/>
                                      <a:gd name="T20" fmla="*/ 145 w 1395"/>
                                      <a:gd name="T21" fmla="*/ 685 h 1106"/>
                                      <a:gd name="T22" fmla="*/ 104 w 1395"/>
                                      <a:gd name="T23" fmla="*/ 668 h 1106"/>
                                      <a:gd name="T24" fmla="*/ 1293 w 1395"/>
                                      <a:gd name="T25" fmla="*/ 287 h 1106"/>
                                      <a:gd name="T26" fmla="*/ 89 w 1395"/>
                                      <a:gd name="T27" fmla="*/ 295 h 1106"/>
                                      <a:gd name="T28" fmla="*/ 79 w 1395"/>
                                      <a:gd name="T29" fmla="*/ 502 h 1106"/>
                                      <a:gd name="T30" fmla="*/ 99 w 1395"/>
                                      <a:gd name="T31" fmla="*/ 559 h 1106"/>
                                      <a:gd name="T32" fmla="*/ 135 w 1395"/>
                                      <a:gd name="T33" fmla="*/ 586 h 1106"/>
                                      <a:gd name="T34" fmla="*/ 181 w 1395"/>
                                      <a:gd name="T35" fmla="*/ 601 h 1106"/>
                                      <a:gd name="T36" fmla="*/ 593 w 1395"/>
                                      <a:gd name="T37" fmla="*/ 538 h 1106"/>
                                      <a:gd name="T38" fmla="*/ 617 w 1395"/>
                                      <a:gd name="T39" fmla="*/ 505 h 1106"/>
                                      <a:gd name="T40" fmla="*/ 791 w 1395"/>
                                      <a:gd name="T41" fmla="*/ 505 h 1106"/>
                                      <a:gd name="T42" fmla="*/ 815 w 1395"/>
                                      <a:gd name="T43" fmla="*/ 538 h 1106"/>
                                      <a:gd name="T44" fmla="*/ 1227 w 1395"/>
                                      <a:gd name="T45" fmla="*/ 601 h 1106"/>
                                      <a:gd name="T46" fmla="*/ 1284 w 1395"/>
                                      <a:gd name="T47" fmla="*/ 574 h 1106"/>
                                      <a:gd name="T48" fmla="*/ 1314 w 1395"/>
                                      <a:gd name="T49" fmla="*/ 523 h 1106"/>
                                      <a:gd name="T50" fmla="*/ 1319 w 1395"/>
                                      <a:gd name="T51" fmla="*/ 302 h 1106"/>
                                      <a:gd name="T52" fmla="*/ 1293 w 1395"/>
                                      <a:gd name="T53" fmla="*/ 287 h 1106"/>
                                      <a:gd name="T54" fmla="*/ 900 w 1395"/>
                                      <a:gd name="T55" fmla="*/ 201 h 1106"/>
                                      <a:gd name="T56" fmla="*/ 520 w 1395"/>
                                      <a:gd name="T57" fmla="*/ 0 h 1106"/>
                                      <a:gd name="T58" fmla="*/ 925 w 1395"/>
                                      <a:gd name="T59" fmla="*/ 6 h 1106"/>
                                      <a:gd name="T60" fmla="*/ 966 w 1395"/>
                                      <a:gd name="T61" fmla="*/ 38 h 1106"/>
                                      <a:gd name="T62" fmla="*/ 983 w 1395"/>
                                      <a:gd name="T63" fmla="*/ 85 h 1106"/>
                                      <a:gd name="T64" fmla="*/ 1295 w 1395"/>
                                      <a:gd name="T65" fmla="*/ 203 h 1106"/>
                                      <a:gd name="T66" fmla="*/ 1352 w 1395"/>
                                      <a:gd name="T67" fmla="*/ 226 h 1106"/>
                                      <a:gd name="T68" fmla="*/ 1385 w 1395"/>
                                      <a:gd name="T69" fmla="*/ 270 h 1106"/>
                                      <a:gd name="T70" fmla="*/ 1395 w 1395"/>
                                      <a:gd name="T71" fmla="*/ 326 h 1106"/>
                                      <a:gd name="T72" fmla="*/ 1387 w 1395"/>
                                      <a:gd name="T73" fmla="*/ 1029 h 1106"/>
                                      <a:gd name="T74" fmla="*/ 1351 w 1395"/>
                                      <a:gd name="T75" fmla="*/ 1080 h 1106"/>
                                      <a:gd name="T76" fmla="*/ 1292 w 1395"/>
                                      <a:gd name="T77" fmla="*/ 1104 h 1106"/>
                                      <a:gd name="T78" fmla="*/ 104 w 1395"/>
                                      <a:gd name="T79" fmla="*/ 1105 h 1106"/>
                                      <a:gd name="T80" fmla="*/ 40 w 1395"/>
                                      <a:gd name="T81" fmla="*/ 1085 h 1106"/>
                                      <a:gd name="T82" fmla="*/ 7 w 1395"/>
                                      <a:gd name="T83" fmla="*/ 1042 h 1106"/>
                                      <a:gd name="T84" fmla="*/ 0 w 1395"/>
                                      <a:gd name="T85" fmla="*/ 980 h 1106"/>
                                      <a:gd name="T86" fmla="*/ 6 w 1395"/>
                                      <a:gd name="T87" fmla="*/ 287 h 1106"/>
                                      <a:gd name="T88" fmla="*/ 31 w 1395"/>
                                      <a:gd name="T89" fmla="*/ 238 h 1106"/>
                                      <a:gd name="T90" fmla="*/ 82 w 1395"/>
                                      <a:gd name="T91" fmla="*/ 207 h 1106"/>
                                      <a:gd name="T92" fmla="*/ 426 w 1395"/>
                                      <a:gd name="T93" fmla="*/ 201 h 1106"/>
                                      <a:gd name="T94" fmla="*/ 433 w 1395"/>
                                      <a:gd name="T95" fmla="*/ 52 h 1106"/>
                                      <a:gd name="T96" fmla="*/ 467 w 1395"/>
                                      <a:gd name="T97" fmla="*/ 14 h 1106"/>
                                      <a:gd name="T98" fmla="*/ 520 w 1395"/>
                                      <a:gd name="T99" fmla="*/ 0 h 110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1395" h="1106">
                                        <a:moveTo>
                                          <a:pt x="79" y="655"/>
                                        </a:moveTo>
                                        <a:lnTo>
                                          <a:pt x="79" y="1000"/>
                                        </a:lnTo>
                                        <a:lnTo>
                                          <a:pt x="81" y="1010"/>
                                        </a:lnTo>
                                        <a:lnTo>
                                          <a:pt x="87" y="1018"/>
                                        </a:lnTo>
                                        <a:lnTo>
                                          <a:pt x="97" y="1023"/>
                                        </a:lnTo>
                                        <a:lnTo>
                                          <a:pt x="107" y="1025"/>
                                        </a:lnTo>
                                        <a:lnTo>
                                          <a:pt x="1288" y="1025"/>
                                        </a:lnTo>
                                        <a:lnTo>
                                          <a:pt x="1299" y="1023"/>
                                        </a:lnTo>
                                        <a:lnTo>
                                          <a:pt x="1308" y="1018"/>
                                        </a:lnTo>
                                        <a:lnTo>
                                          <a:pt x="1314" y="1010"/>
                                        </a:lnTo>
                                        <a:lnTo>
                                          <a:pt x="1316" y="1000"/>
                                        </a:lnTo>
                                        <a:lnTo>
                                          <a:pt x="1316" y="655"/>
                                        </a:lnTo>
                                        <a:lnTo>
                                          <a:pt x="1301" y="667"/>
                                        </a:lnTo>
                                        <a:lnTo>
                                          <a:pt x="1288" y="675"/>
                                        </a:lnTo>
                                        <a:lnTo>
                                          <a:pt x="1276" y="681"/>
                                        </a:lnTo>
                                        <a:lnTo>
                                          <a:pt x="1263" y="685"/>
                                        </a:lnTo>
                                        <a:lnTo>
                                          <a:pt x="1234" y="690"/>
                                        </a:lnTo>
                                        <a:lnTo>
                                          <a:pt x="1205" y="691"/>
                                        </a:lnTo>
                                        <a:lnTo>
                                          <a:pt x="815" y="691"/>
                                        </a:lnTo>
                                        <a:lnTo>
                                          <a:pt x="815" y="756"/>
                                        </a:lnTo>
                                        <a:lnTo>
                                          <a:pt x="812" y="770"/>
                                        </a:lnTo>
                                        <a:lnTo>
                                          <a:pt x="803" y="781"/>
                                        </a:lnTo>
                                        <a:lnTo>
                                          <a:pt x="791" y="789"/>
                                        </a:lnTo>
                                        <a:lnTo>
                                          <a:pt x="776" y="792"/>
                                        </a:lnTo>
                                        <a:lnTo>
                                          <a:pt x="632" y="792"/>
                                        </a:lnTo>
                                        <a:lnTo>
                                          <a:pt x="617" y="789"/>
                                        </a:lnTo>
                                        <a:lnTo>
                                          <a:pt x="605" y="781"/>
                                        </a:lnTo>
                                        <a:lnTo>
                                          <a:pt x="596" y="770"/>
                                        </a:lnTo>
                                        <a:lnTo>
                                          <a:pt x="593" y="756"/>
                                        </a:lnTo>
                                        <a:lnTo>
                                          <a:pt x="593" y="691"/>
                                        </a:lnTo>
                                        <a:lnTo>
                                          <a:pt x="203" y="691"/>
                                        </a:lnTo>
                                        <a:lnTo>
                                          <a:pt x="174" y="690"/>
                                        </a:lnTo>
                                        <a:lnTo>
                                          <a:pt x="145" y="685"/>
                                        </a:lnTo>
                                        <a:lnTo>
                                          <a:pt x="133" y="681"/>
                                        </a:lnTo>
                                        <a:lnTo>
                                          <a:pt x="119" y="675"/>
                                        </a:lnTo>
                                        <a:lnTo>
                                          <a:pt x="104" y="668"/>
                                        </a:lnTo>
                                        <a:lnTo>
                                          <a:pt x="91" y="661"/>
                                        </a:lnTo>
                                        <a:lnTo>
                                          <a:pt x="79" y="655"/>
                                        </a:lnTo>
                                        <a:close/>
                                        <a:moveTo>
                                          <a:pt x="1293" y="287"/>
                                        </a:moveTo>
                                        <a:lnTo>
                                          <a:pt x="109" y="288"/>
                                        </a:lnTo>
                                        <a:lnTo>
                                          <a:pt x="98" y="290"/>
                                        </a:lnTo>
                                        <a:lnTo>
                                          <a:pt x="89" y="295"/>
                                        </a:lnTo>
                                        <a:lnTo>
                                          <a:pt x="83" y="304"/>
                                        </a:lnTo>
                                        <a:lnTo>
                                          <a:pt x="80" y="313"/>
                                        </a:lnTo>
                                        <a:lnTo>
                                          <a:pt x="79" y="502"/>
                                        </a:lnTo>
                                        <a:lnTo>
                                          <a:pt x="82" y="523"/>
                                        </a:lnTo>
                                        <a:lnTo>
                                          <a:pt x="88" y="542"/>
                                        </a:lnTo>
                                        <a:lnTo>
                                          <a:pt x="99" y="559"/>
                                        </a:lnTo>
                                        <a:lnTo>
                                          <a:pt x="112" y="574"/>
                                        </a:lnTo>
                                        <a:lnTo>
                                          <a:pt x="122" y="580"/>
                                        </a:lnTo>
                                        <a:lnTo>
                                          <a:pt x="135" y="586"/>
                                        </a:lnTo>
                                        <a:lnTo>
                                          <a:pt x="148" y="591"/>
                                        </a:lnTo>
                                        <a:lnTo>
                                          <a:pt x="160" y="595"/>
                                        </a:lnTo>
                                        <a:lnTo>
                                          <a:pt x="181" y="601"/>
                                        </a:lnTo>
                                        <a:lnTo>
                                          <a:pt x="203" y="603"/>
                                        </a:lnTo>
                                        <a:lnTo>
                                          <a:pt x="593" y="603"/>
                                        </a:lnTo>
                                        <a:lnTo>
                                          <a:pt x="593" y="538"/>
                                        </a:lnTo>
                                        <a:lnTo>
                                          <a:pt x="596" y="525"/>
                                        </a:lnTo>
                                        <a:lnTo>
                                          <a:pt x="605" y="513"/>
                                        </a:lnTo>
                                        <a:lnTo>
                                          <a:pt x="617" y="505"/>
                                        </a:lnTo>
                                        <a:lnTo>
                                          <a:pt x="632" y="502"/>
                                        </a:lnTo>
                                        <a:lnTo>
                                          <a:pt x="776" y="502"/>
                                        </a:lnTo>
                                        <a:lnTo>
                                          <a:pt x="791" y="505"/>
                                        </a:lnTo>
                                        <a:lnTo>
                                          <a:pt x="803" y="513"/>
                                        </a:lnTo>
                                        <a:lnTo>
                                          <a:pt x="812" y="525"/>
                                        </a:lnTo>
                                        <a:lnTo>
                                          <a:pt x="815" y="538"/>
                                        </a:lnTo>
                                        <a:lnTo>
                                          <a:pt x="815" y="603"/>
                                        </a:lnTo>
                                        <a:lnTo>
                                          <a:pt x="1205" y="603"/>
                                        </a:lnTo>
                                        <a:lnTo>
                                          <a:pt x="1227" y="601"/>
                                        </a:lnTo>
                                        <a:lnTo>
                                          <a:pt x="1248" y="595"/>
                                        </a:lnTo>
                                        <a:lnTo>
                                          <a:pt x="1267" y="586"/>
                                        </a:lnTo>
                                        <a:lnTo>
                                          <a:pt x="1284" y="574"/>
                                        </a:lnTo>
                                        <a:lnTo>
                                          <a:pt x="1297" y="559"/>
                                        </a:lnTo>
                                        <a:lnTo>
                                          <a:pt x="1307" y="542"/>
                                        </a:lnTo>
                                        <a:lnTo>
                                          <a:pt x="1314" y="523"/>
                                        </a:lnTo>
                                        <a:lnTo>
                                          <a:pt x="1316" y="502"/>
                                        </a:lnTo>
                                        <a:lnTo>
                                          <a:pt x="1322" y="311"/>
                                        </a:lnTo>
                                        <a:lnTo>
                                          <a:pt x="1319" y="302"/>
                                        </a:lnTo>
                                        <a:lnTo>
                                          <a:pt x="1313" y="294"/>
                                        </a:lnTo>
                                        <a:lnTo>
                                          <a:pt x="1304" y="288"/>
                                        </a:lnTo>
                                        <a:lnTo>
                                          <a:pt x="1293" y="287"/>
                                        </a:lnTo>
                                        <a:close/>
                                        <a:moveTo>
                                          <a:pt x="510" y="80"/>
                                        </a:moveTo>
                                        <a:lnTo>
                                          <a:pt x="510" y="201"/>
                                        </a:lnTo>
                                        <a:lnTo>
                                          <a:pt x="900" y="201"/>
                                        </a:lnTo>
                                        <a:lnTo>
                                          <a:pt x="900" y="80"/>
                                        </a:lnTo>
                                        <a:lnTo>
                                          <a:pt x="510" y="80"/>
                                        </a:lnTo>
                                        <a:close/>
                                        <a:moveTo>
                                          <a:pt x="520" y="0"/>
                                        </a:moveTo>
                                        <a:lnTo>
                                          <a:pt x="888" y="0"/>
                                        </a:lnTo>
                                        <a:lnTo>
                                          <a:pt x="907" y="1"/>
                                        </a:lnTo>
                                        <a:lnTo>
                                          <a:pt x="925" y="6"/>
                                        </a:lnTo>
                                        <a:lnTo>
                                          <a:pt x="941" y="14"/>
                                        </a:lnTo>
                                        <a:lnTo>
                                          <a:pt x="954" y="25"/>
                                        </a:lnTo>
                                        <a:lnTo>
                                          <a:pt x="966" y="38"/>
                                        </a:lnTo>
                                        <a:lnTo>
                                          <a:pt x="975" y="52"/>
                                        </a:lnTo>
                                        <a:lnTo>
                                          <a:pt x="981" y="68"/>
                                        </a:lnTo>
                                        <a:lnTo>
                                          <a:pt x="983" y="85"/>
                                        </a:lnTo>
                                        <a:lnTo>
                                          <a:pt x="983" y="201"/>
                                        </a:lnTo>
                                        <a:lnTo>
                                          <a:pt x="1269" y="201"/>
                                        </a:lnTo>
                                        <a:lnTo>
                                          <a:pt x="1295" y="203"/>
                                        </a:lnTo>
                                        <a:lnTo>
                                          <a:pt x="1317" y="208"/>
                                        </a:lnTo>
                                        <a:lnTo>
                                          <a:pt x="1336" y="216"/>
                                        </a:lnTo>
                                        <a:lnTo>
                                          <a:pt x="1352" y="226"/>
                                        </a:lnTo>
                                        <a:lnTo>
                                          <a:pt x="1365" y="239"/>
                                        </a:lnTo>
                                        <a:lnTo>
                                          <a:pt x="1376" y="253"/>
                                        </a:lnTo>
                                        <a:lnTo>
                                          <a:pt x="1385" y="270"/>
                                        </a:lnTo>
                                        <a:lnTo>
                                          <a:pt x="1390" y="287"/>
                                        </a:lnTo>
                                        <a:lnTo>
                                          <a:pt x="1394" y="306"/>
                                        </a:lnTo>
                                        <a:lnTo>
                                          <a:pt x="1395" y="326"/>
                                        </a:lnTo>
                                        <a:lnTo>
                                          <a:pt x="1395" y="980"/>
                                        </a:lnTo>
                                        <a:lnTo>
                                          <a:pt x="1393" y="1006"/>
                                        </a:lnTo>
                                        <a:lnTo>
                                          <a:pt x="1387" y="1029"/>
                                        </a:lnTo>
                                        <a:lnTo>
                                          <a:pt x="1378" y="1049"/>
                                        </a:lnTo>
                                        <a:lnTo>
                                          <a:pt x="1366" y="1066"/>
                                        </a:lnTo>
                                        <a:lnTo>
                                          <a:pt x="1351" y="1080"/>
                                        </a:lnTo>
                                        <a:lnTo>
                                          <a:pt x="1333" y="1091"/>
                                        </a:lnTo>
                                        <a:lnTo>
                                          <a:pt x="1314" y="1099"/>
                                        </a:lnTo>
                                        <a:lnTo>
                                          <a:pt x="1292" y="1104"/>
                                        </a:lnTo>
                                        <a:lnTo>
                                          <a:pt x="1269" y="1106"/>
                                        </a:lnTo>
                                        <a:lnTo>
                                          <a:pt x="135" y="1106"/>
                                        </a:lnTo>
                                        <a:lnTo>
                                          <a:pt x="104" y="1105"/>
                                        </a:lnTo>
                                        <a:lnTo>
                                          <a:pt x="79" y="1101"/>
                                        </a:lnTo>
                                        <a:lnTo>
                                          <a:pt x="57" y="1094"/>
                                        </a:lnTo>
                                        <a:lnTo>
                                          <a:pt x="40" y="1085"/>
                                        </a:lnTo>
                                        <a:lnTo>
                                          <a:pt x="26" y="1073"/>
                                        </a:lnTo>
                                        <a:lnTo>
                                          <a:pt x="15" y="1059"/>
                                        </a:lnTo>
                                        <a:lnTo>
                                          <a:pt x="7" y="1042"/>
                                        </a:lnTo>
                                        <a:lnTo>
                                          <a:pt x="3" y="1024"/>
                                        </a:lnTo>
                                        <a:lnTo>
                                          <a:pt x="0" y="1003"/>
                                        </a:lnTo>
                                        <a:lnTo>
                                          <a:pt x="0" y="980"/>
                                        </a:lnTo>
                                        <a:lnTo>
                                          <a:pt x="0" y="326"/>
                                        </a:lnTo>
                                        <a:lnTo>
                                          <a:pt x="2" y="306"/>
                                        </a:lnTo>
                                        <a:lnTo>
                                          <a:pt x="6" y="287"/>
                                        </a:lnTo>
                                        <a:lnTo>
                                          <a:pt x="12" y="269"/>
                                        </a:lnTo>
                                        <a:lnTo>
                                          <a:pt x="20" y="252"/>
                                        </a:lnTo>
                                        <a:lnTo>
                                          <a:pt x="31" y="238"/>
                                        </a:lnTo>
                                        <a:lnTo>
                                          <a:pt x="45" y="225"/>
                                        </a:lnTo>
                                        <a:lnTo>
                                          <a:pt x="62" y="215"/>
                                        </a:lnTo>
                                        <a:lnTo>
                                          <a:pt x="82" y="207"/>
                                        </a:lnTo>
                                        <a:lnTo>
                                          <a:pt x="107" y="203"/>
                                        </a:lnTo>
                                        <a:lnTo>
                                          <a:pt x="135" y="201"/>
                                        </a:lnTo>
                                        <a:lnTo>
                                          <a:pt x="426" y="201"/>
                                        </a:lnTo>
                                        <a:lnTo>
                                          <a:pt x="426" y="85"/>
                                        </a:lnTo>
                                        <a:lnTo>
                                          <a:pt x="428" y="68"/>
                                        </a:lnTo>
                                        <a:lnTo>
                                          <a:pt x="433" y="52"/>
                                        </a:lnTo>
                                        <a:lnTo>
                                          <a:pt x="442" y="38"/>
                                        </a:lnTo>
                                        <a:lnTo>
                                          <a:pt x="454" y="25"/>
                                        </a:lnTo>
                                        <a:lnTo>
                                          <a:pt x="467" y="14"/>
                                        </a:lnTo>
                                        <a:lnTo>
                                          <a:pt x="483" y="6"/>
                                        </a:lnTo>
                                        <a:lnTo>
                                          <a:pt x="501" y="1"/>
                                        </a:lnTo>
                                        <a:lnTo>
                                          <a:pt x="5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wgp>
                          </a:graphicData>
                        </a:graphic>
                      </wp:inline>
                    </w:drawing>
                  </mc:Choice>
                  <mc:Fallback>
                    <w:pict>
                      <v:group w14:anchorId="348725FF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zXPlBEAALl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">
  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  </v:shape>
  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  <o:lock v:ext="edit" verticies="t"/>
                        </v:shape>
                        <w10:anchorlock/>
                      </v:group>
                    </w:pict>
                  </mc:Fallback>
                </mc:AlternateContent>
              </w:r>
            </w:ins>
          </w:p>
        </w:tc>
        <w:tc>
          <w:tcPr>
            <w:tcW w:w="8587" w:type="dxa"/>
            <w:tcPrChange w:id="64" w:author="Author">
              <w:tcPr>
                <w:tcW w:w="8649" w:type="dxa"/>
              </w:tcPr>
            </w:tcPrChange>
          </w:tcPr>
          <w:p w14:paraId="600D3E7B" w14:textId="77777777" w:rsidR="00D42ED6" w:rsidRPr="00565B06" w:rsidRDefault="00000000" w:rsidP="00BF3D0E">
            <w:pPr>
              <w:pStyle w:val="Heading1"/>
              <w:outlineLvl w:val="0"/>
            </w:pPr>
            <w:customXmlInsRangeStart w:id="65" w:author="Author"/>
            <w:sdt>
              <w:sdtPr>
                <w:alias w:val="Education:"/>
                <w:tag w:val="Education:"/>
                <w:id w:val="-2131392780"/>
                <w:placeholder>
                  <w:docPart w:val="6BBE98ECE50E4D8E87D46ED0818877D1"/>
                </w:placeholder>
                <w:temporary/>
                <w:showingPlcHdr/>
                <w15:appearance w15:val="hidden"/>
              </w:sdtPr>
              <w:sdtContent>
                <w:customXmlInsRangeEnd w:id="65"/>
                <w:r w:rsidR="00D42ED6" w:rsidRPr="00565B06">
                  <w:t>Experience</w:t>
                </w:r>
                <w:customXmlInsRangeStart w:id="66" w:author="Author"/>
              </w:sdtContent>
            </w:sdt>
            <w:customXmlInsRangeEnd w:id="66"/>
          </w:p>
        </w:tc>
      </w:tr>
    </w:tbl>
    <w:p w14:paraId="10A11697" w14:textId="77777777" w:rsidR="00D42ED6" w:rsidRPr="00565B06" w:rsidRDefault="007C1E2D" w:rsidP="00D42ED6">
      <w:pPr>
        <w:pStyle w:val="Heading2"/>
      </w:pPr>
      <w:r>
        <w:t>Student Inspector</w:t>
      </w:r>
      <w:r w:rsidR="00D42ED6" w:rsidRPr="00565B06">
        <w:t xml:space="preserve"> |</w:t>
      </w:r>
      <w:r>
        <w:t xml:space="preserve"> NYC Board of Elections</w:t>
      </w:r>
      <w:r w:rsidR="008D783A">
        <w:t xml:space="preserve"> </w:t>
      </w:r>
    </w:p>
    <w:p w14:paraId="0EEC6A50" w14:textId="77777777" w:rsidR="00D42ED6" w:rsidRPr="00565B06" w:rsidRDefault="00D07001" w:rsidP="00D42ED6">
      <w:pPr>
        <w:pStyle w:val="Heading3"/>
      </w:pPr>
      <w:r>
        <w:t>August – November 2022</w:t>
      </w:r>
    </w:p>
    <w:p w14:paraId="1EB72F2B" w14:textId="75B3C3A7" w:rsidR="003B33C6" w:rsidRDefault="00000000" w:rsidP="00D42ED6">
      <w:r>
        <w:t xml:space="preserve">Responsible for operations </w:t>
      </w:r>
      <w:r w:rsidR="004D4537">
        <w:t xml:space="preserve">on Election Day </w:t>
      </w:r>
      <w:r>
        <w:t>such as</w:t>
      </w:r>
      <w:r w:rsidR="00FA79E9">
        <w:t xml:space="preserve"> </w:t>
      </w:r>
      <w:r>
        <w:t>setting up</w:t>
      </w:r>
      <w:r w:rsidR="009B3AE3">
        <w:t xml:space="preserve"> </w:t>
      </w:r>
      <w:r w:rsidR="00D03FE4">
        <w:t xml:space="preserve">voting </w:t>
      </w:r>
      <w:r w:rsidR="00D07001" w:rsidRPr="00D07001">
        <w:t>equipment</w:t>
      </w:r>
      <w:r w:rsidR="004D4537">
        <w:t xml:space="preserve"> and</w:t>
      </w:r>
      <w:r>
        <w:t xml:space="preserve"> serving voter</w:t>
      </w:r>
      <w:r w:rsidR="004D4537">
        <w:t xml:space="preserve">s. </w:t>
      </w:r>
      <w:r w:rsidR="00D07001" w:rsidRPr="00D07001">
        <w:t>Additionally</w:t>
      </w:r>
      <w:r w:rsidR="0093358E">
        <w:t xml:space="preserve">, </w:t>
      </w:r>
      <w:r w:rsidR="00005B4D">
        <w:t>was</w:t>
      </w:r>
      <w:r w:rsidR="00D07001" w:rsidRPr="00D07001">
        <w:t xml:space="preserve"> an interpreter for non-English speakers (Hindi).</w:t>
      </w:r>
    </w:p>
    <w:p w14:paraId="3BF4BAA3" w14:textId="65692DD9" w:rsidR="008379E5" w:rsidRPr="00565B06" w:rsidRDefault="008379E5" w:rsidP="008379E5">
      <w:pPr>
        <w:pStyle w:val="Heading2"/>
      </w:pPr>
      <w:r>
        <w:t>Summer Research Project</w:t>
      </w:r>
      <w:r w:rsidRPr="00565B06">
        <w:t xml:space="preserve"> </w:t>
      </w:r>
    </w:p>
    <w:p w14:paraId="36A8D66F" w14:textId="391DFDA6" w:rsidR="008379E5" w:rsidRPr="00565B06" w:rsidRDefault="008379E5" w:rsidP="008379E5">
      <w:pPr>
        <w:pStyle w:val="Heading3"/>
      </w:pPr>
      <w:r>
        <w:t>June</w:t>
      </w:r>
      <w:r>
        <w:t xml:space="preserve"> – </w:t>
      </w:r>
      <w:r>
        <w:t>AUGUST</w:t>
      </w:r>
      <w:r>
        <w:t xml:space="preserve"> 2022</w:t>
      </w:r>
    </w:p>
    <w:p w14:paraId="0637244A" w14:textId="4B6BA298" w:rsidR="008379E5" w:rsidRDefault="008379E5" w:rsidP="008379E5">
      <w:r>
        <w:t>Simulating Long Term Benefits of Surgical Treatment of Obesity</w:t>
      </w:r>
    </w:p>
    <w:p w14:paraId="0C65E451" w14:textId="77777777" w:rsidR="008379E5" w:rsidRDefault="008379E5" w:rsidP="00D42ED6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  <w:tblPrChange w:id="67" w:author="Author">
          <w:tblPr>
            <w:tblW w:w="9374" w:type="dxa"/>
            <w:tblInd w:w="-72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CellMar>
              <w:left w:w="0" w:type="dxa"/>
              <w:right w:w="0" w:type="dxa"/>
            </w:tblCellMar>
            <w:tblLook w:val="0400" w:firstRow="0" w:lastRow="0" w:firstColumn="0" w:lastColumn="0" w:noHBand="0" w:noVBand="1"/>
            <w:tblDescription w:val="Experience layout table"/>
          </w:tblPr>
        </w:tblPrChange>
      </w:tblPr>
      <w:tblGrid>
        <w:gridCol w:w="725"/>
        <w:gridCol w:w="8649"/>
        <w:tblGridChange w:id="68">
          <w:tblGrid>
            <w:gridCol w:w="725"/>
            <w:gridCol w:w="8649"/>
          </w:tblGrid>
        </w:tblGridChange>
      </w:tblGrid>
      <w:tr w:rsidR="008238E4" w:rsidRPr="00565B06" w14:paraId="45343BC2" w14:textId="77777777" w:rsidTr="00E24B89">
        <w:trPr>
          <w:cantSplit/>
          <w:trHeight w:hRule="exact" w:val="576"/>
        </w:trPr>
        <w:tc>
          <w:tcPr>
            <w:tcW w:w="720" w:type="dxa"/>
            <w:tcMar>
              <w:right w:w="216" w:type="dxa"/>
            </w:tcMar>
            <w:tcPrChange w:id="69" w:author="Author">
              <w:tcPr>
                <w:tcW w:w="725" w:type="dxa"/>
                <w:tcMar>
                  <w:right w:w="216" w:type="dxa"/>
                </w:tcMar>
                <w:vAlign w:val="bottom"/>
              </w:tcPr>
            </w:tcPrChange>
          </w:tcPr>
          <w:p w14:paraId="74994F9F" w14:textId="77777777" w:rsidR="00911C82" w:rsidRPr="00911C82" w:rsidRDefault="00911C82" w:rsidP="00911C82">
            <w:pPr>
              <w:pStyle w:val="Heading1"/>
              <w:spacing w:after="0" w:line="276" w:lineRule="auto"/>
              <w:textAlignment w:val="baseline"/>
              <w:outlineLvl w:val="0"/>
              <w:rPr>
                <w:rFonts w:ascii="Helvetica" w:hAnsi="Helvetica"/>
                <w:color w:val="77448B" w:themeColor="accent1"/>
                <w:sz w:val="28"/>
                <w:szCs w:val="28"/>
              </w:rPr>
            </w:pPr>
            <w:r w:rsidRPr="00911C82">
              <w:rPr>
                <w:rStyle w:val="emoji"/>
                <w:rFonts w:ascii="Segoe UI Emoji" w:hAnsi="Segoe UI Emoji"/>
                <w:b w:val="0"/>
                <w:bCs/>
                <w:color w:val="77448B" w:themeColor="accent1"/>
                <w:sz w:val="28"/>
                <w:szCs w:val="28"/>
                <w:bdr w:val="none" w:sz="0" w:space="0" w:color="auto" w:frame="1"/>
              </w:rPr>
              <w:t>🏆</w:t>
            </w:r>
          </w:p>
          <w:p w14:paraId="38908025" w14:textId="77777777" w:rsidR="008238E4" w:rsidRPr="00911C82" w:rsidRDefault="008238E4">
            <w:pPr>
              <w:pStyle w:val="Icons"/>
              <w:spacing w:before="240"/>
              <w:rPr>
                <w:sz w:val="36"/>
                <w:szCs w:val="36"/>
              </w:rPr>
              <w:pPrChange w:id="70" w:author="Author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20"/>
                  <w:jc w:val="center"/>
                </w:pPr>
              </w:pPrChange>
            </w:pPr>
          </w:p>
        </w:tc>
        <w:tc>
          <w:tcPr>
            <w:tcW w:w="8587" w:type="dxa"/>
            <w:tcPrChange w:id="71" w:author="Author">
              <w:tcPr>
                <w:tcW w:w="8649" w:type="dxa"/>
              </w:tcPr>
            </w:tcPrChange>
          </w:tcPr>
          <w:p w14:paraId="1A90EF2C" w14:textId="124EA129" w:rsidR="002E5D70" w:rsidRPr="00565B06" w:rsidRDefault="008238E4" w:rsidP="00911C82">
            <w:pPr>
              <w:pStyle w:val="Heading1"/>
              <w:outlineLvl w:val="0"/>
            </w:pPr>
            <w:r>
              <w:t>AWARD</w:t>
            </w:r>
            <w:r w:rsidR="00E24B89">
              <w:t>S</w:t>
            </w:r>
            <w:r w:rsidR="001F57CF">
              <w:t xml:space="preserve"> AND DISTINCTIONS</w:t>
            </w:r>
          </w:p>
        </w:tc>
      </w:tr>
    </w:tbl>
    <w:p w14:paraId="7FE553F8" w14:textId="77777777" w:rsidR="008238E4" w:rsidRDefault="008238E4" w:rsidP="008238E4">
      <w:pPr>
        <w:pStyle w:val="Heading2"/>
      </w:pPr>
      <w:r>
        <w:t>National Honor Society Member</w:t>
      </w:r>
      <w:r w:rsidR="006C127A">
        <w:t xml:space="preserve"> </w:t>
      </w:r>
      <w:del w:id="72" w:author="Author">
        <w:r w:rsidR="00E07254">
          <w:delText xml:space="preserve"> </w:delText>
        </w:r>
      </w:del>
      <w:r w:rsidR="00CC3D64">
        <w:t>(recognizes students who have demonstrated excellence in character, leadership, scholarship and service</w:t>
      </w:r>
      <w:del w:id="73" w:author="Author">
        <w:r>
          <w:delText>).</w:delText>
        </w:r>
      </w:del>
      <w:ins w:id="74" w:author="Author">
        <w:r w:rsidR="00CC3D64">
          <w:t>)</w:t>
        </w:r>
        <w:r>
          <w:t>.</w:t>
        </w:r>
      </w:ins>
    </w:p>
    <w:p w14:paraId="1BD350C6" w14:textId="25AA125E" w:rsidR="008238E4" w:rsidRDefault="008238E4" w:rsidP="008238E4">
      <w:pPr>
        <w:pStyle w:val="Heading2"/>
        <w:rPr>
          <w:bCs/>
        </w:rPr>
      </w:pPr>
      <w:r w:rsidRPr="008238E4">
        <w:rPr>
          <w:bCs/>
        </w:rPr>
        <w:t>AP Scholar with Distinction</w:t>
      </w:r>
      <w:del w:id="75" w:author="Author">
        <w:r w:rsidR="00E07254">
          <w:delText xml:space="preserve"> </w:delText>
        </w:r>
      </w:del>
      <w:r>
        <w:rPr>
          <w:bCs/>
        </w:rPr>
        <w:t>.</w:t>
      </w:r>
    </w:p>
    <w:p w14:paraId="14CE8331" w14:textId="77777777" w:rsidR="008238E4" w:rsidRDefault="00E56037" w:rsidP="00E56037">
      <w:pPr>
        <w:pStyle w:val="Heading2"/>
        <w:rPr>
          <w:bCs/>
        </w:rPr>
      </w:pPr>
      <w:r w:rsidRPr="00E56037">
        <w:rPr>
          <w:bCs/>
        </w:rPr>
        <w:t>President's Volunteer Service Award (Bronze)</w:t>
      </w:r>
      <w:r>
        <w:rPr>
          <w:bCs/>
        </w:rPr>
        <w:t>.</w:t>
      </w:r>
    </w:p>
    <w:p w14:paraId="518B984F" w14:textId="5493AE14" w:rsidR="00A65F6D" w:rsidRDefault="00A65F6D" w:rsidP="00E56037">
      <w:pPr>
        <w:pStyle w:val="Heading2"/>
        <w:rPr>
          <w:bCs/>
        </w:rPr>
      </w:pPr>
      <w:r>
        <w:rPr>
          <w:bCs/>
        </w:rPr>
        <w:t>Mu Alpha Theta</w:t>
      </w:r>
      <w:r w:rsidR="00A55D6D">
        <w:rPr>
          <w:bCs/>
        </w:rPr>
        <w:t xml:space="preserve"> </w:t>
      </w:r>
      <w:del w:id="76" w:author="Author">
        <w:r w:rsidR="00E07254">
          <w:delText xml:space="preserve"> </w:delText>
        </w:r>
      </w:del>
      <w:r>
        <w:rPr>
          <w:bCs/>
        </w:rPr>
        <w:t>(Math Honors Society</w:t>
      </w:r>
      <w:r w:rsidR="0054175A">
        <w:rPr>
          <w:bCs/>
        </w:rPr>
        <w:t xml:space="preserve"> </w:t>
      </w:r>
      <w:r w:rsidR="005A5C11">
        <w:rPr>
          <w:bCs/>
        </w:rPr>
        <w:t>requiring</w:t>
      </w:r>
      <w:r w:rsidR="0054175A">
        <w:rPr>
          <w:bCs/>
        </w:rPr>
        <w:t xml:space="preserve"> </w:t>
      </w:r>
      <w:r w:rsidR="00A4478D">
        <w:rPr>
          <w:bCs/>
        </w:rPr>
        <w:t>averages</w:t>
      </w:r>
      <w:r w:rsidR="0054175A">
        <w:rPr>
          <w:bCs/>
        </w:rPr>
        <w:t xml:space="preserve"> </w:t>
      </w:r>
      <w:r w:rsidR="005A5C11">
        <w:rPr>
          <w:bCs/>
        </w:rPr>
        <w:t>over 90</w:t>
      </w:r>
      <w:r>
        <w:rPr>
          <w:bCs/>
        </w:rPr>
        <w:t>)</w:t>
      </w:r>
      <w:r w:rsidR="00FA2D2C">
        <w:rPr>
          <w:bCs/>
        </w:rPr>
        <w:t>.</w:t>
      </w:r>
    </w:p>
    <w:p w14:paraId="735F00AA" w14:textId="77777777" w:rsidR="00CB21AC" w:rsidRPr="00565B06" w:rsidRDefault="00CB21AC" w:rsidP="00E56037">
      <w:pPr>
        <w:pStyle w:val="Heading2"/>
      </w:pPr>
      <w:r>
        <w:rPr>
          <w:bCs/>
        </w:rPr>
        <w:t>PSAT (99</w:t>
      </w:r>
      <w:r w:rsidRPr="00CB21AC">
        <w:rPr>
          <w:bCs/>
          <w:vertAlign w:val="superscript"/>
        </w:rPr>
        <w:t>th</w:t>
      </w:r>
      <w:r>
        <w:rPr>
          <w:bCs/>
        </w:rPr>
        <w:t xml:space="preserve"> percentile)</w:t>
      </w:r>
      <w:r w:rsidR="00FA2D2C">
        <w:rPr>
          <w:bCs/>
        </w:rPr>
        <w:t>.</w:t>
      </w:r>
    </w:p>
    <w:p w14:paraId="1EA95E2A" w14:textId="1893BD34" w:rsidR="00E169D3" w:rsidRDefault="00000000">
      <w:pPr>
        <w:pStyle w:val="Heading2"/>
      </w:pPr>
      <w:bookmarkStart w:id="77" w:name="_heading=h.ecudg8nkox57" w:colFirst="0" w:colLast="0"/>
      <w:bookmarkEnd w:id="77"/>
      <w:r>
        <w:t>B</w:t>
      </w:r>
      <w:r w:rsidR="00320E4D">
        <w:t>rooklyn Technical High School (BTHS)</w:t>
      </w:r>
      <w:r>
        <w:t xml:space="preserve"> Honor Roll</w:t>
      </w:r>
      <w:r w:rsidR="00FA2D2C">
        <w:t>.</w:t>
      </w:r>
    </w:p>
    <w:p w14:paraId="628E3404" w14:textId="77777777" w:rsidR="008238E4" w:rsidRPr="00565B06" w:rsidRDefault="008238E4" w:rsidP="00CC56A4">
      <w:pPr>
        <w:pStyle w:val="Heading2"/>
      </w:pPr>
    </w:p>
    <w:sectPr w:rsidR="008238E4" w:rsidRPr="00565B06" w:rsidSect="00AC3714">
      <w:footerReference w:type="defaul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DFAAF" w14:textId="77777777" w:rsidR="00C57F29" w:rsidRDefault="00C57F29" w:rsidP="00F534FB">
      <w:pPr>
        <w:spacing w:after="0"/>
      </w:pPr>
      <w:r>
        <w:separator/>
      </w:r>
    </w:p>
  </w:endnote>
  <w:endnote w:type="continuationSeparator" w:id="0">
    <w:p w14:paraId="77082DA8" w14:textId="77777777" w:rsidR="00C57F29" w:rsidRDefault="00C57F29" w:rsidP="00F534FB">
      <w:pPr>
        <w:spacing w:after="0"/>
      </w:pPr>
      <w:r>
        <w:continuationSeparator/>
      </w:r>
    </w:p>
  </w:endnote>
  <w:endnote w:type="continuationNotice" w:id="1">
    <w:p w14:paraId="320A7735" w14:textId="77777777" w:rsidR="00C57F29" w:rsidRDefault="00C57F2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altName w:val="Roboto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AE6B0" w14:textId="77777777" w:rsidR="003A6F10" w:rsidRDefault="00000000" w:rsidP="00AC3714">
    <w:pPr>
      <w:pStyle w:val="Footer"/>
      <w:rPr>
        <w:del w:id="78" w:author="Author"/>
      </w:rPr>
    </w:pPr>
    <w:del w:id="79" w:author="Author">
      <w:r>
        <w:fldChar w:fldCharType="begin"/>
      </w:r>
      <w:r>
        <w:delInstrText>PAGE</w:delInstrText>
      </w:r>
      <w:r>
        <w:fldChar w:fldCharType="separate"/>
      </w:r>
      <w:r w:rsidR="00FA79E9">
        <w:rPr>
          <w:noProof/>
        </w:rPr>
        <w:delText>2</w:delText>
      </w:r>
      <w:r>
        <w:fldChar w:fldCharType="end"/>
      </w:r>
    </w:del>
  </w:p>
  <w:customXmlInsRangeStart w:id="80" w:author="Author"/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customXmlInsRangeEnd w:id="80"/>
      <w:p w14:paraId="5620B15F" w14:textId="77777777" w:rsidR="00056FE7" w:rsidRDefault="00056FE7">
        <w:pPr>
          <w:pStyle w:val="Footer"/>
          <w:pPrChange w:id="81" w:author="Author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PrChange>
        </w:pPr>
        <w:ins w:id="82" w:author="Author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16CE4">
            <w:rPr>
              <w:noProof/>
            </w:rPr>
            <w:t>2</w:t>
          </w:r>
          <w:r>
            <w:rPr>
              <w:noProof/>
            </w:rPr>
            <w:fldChar w:fldCharType="end"/>
          </w:r>
        </w:ins>
      </w:p>
      <w:customXmlInsRangeStart w:id="83" w:author="Author"/>
    </w:sdtContent>
  </w:sdt>
  <w:customXmlInsRangeEnd w:id="8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16CCF" w14:textId="77777777" w:rsidR="00C57F29" w:rsidRDefault="00C57F29" w:rsidP="00F534FB">
      <w:pPr>
        <w:spacing w:after="0"/>
      </w:pPr>
      <w:r>
        <w:separator/>
      </w:r>
    </w:p>
  </w:footnote>
  <w:footnote w:type="continuationSeparator" w:id="0">
    <w:p w14:paraId="745DE200" w14:textId="77777777" w:rsidR="00C57F29" w:rsidRDefault="00C57F29" w:rsidP="00F534FB">
      <w:pPr>
        <w:spacing w:after="0"/>
      </w:pPr>
      <w:r>
        <w:continuationSeparator/>
      </w:r>
    </w:p>
  </w:footnote>
  <w:footnote w:type="continuationNotice" w:id="1">
    <w:p w14:paraId="25D46BDE" w14:textId="77777777" w:rsidR="00C57F29" w:rsidRDefault="00C57F29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8581FCB"/>
    <w:multiLevelType w:val="multilevel"/>
    <w:tmpl w:val="EDE40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807490">
    <w:abstractNumId w:val="9"/>
  </w:num>
  <w:num w:numId="2" w16cid:durableId="2070954077">
    <w:abstractNumId w:val="9"/>
    <w:lvlOverride w:ilvl="0">
      <w:startOverride w:val="1"/>
    </w:lvlOverride>
  </w:num>
  <w:num w:numId="3" w16cid:durableId="1455060339">
    <w:abstractNumId w:val="10"/>
  </w:num>
  <w:num w:numId="4" w16cid:durableId="116262791">
    <w:abstractNumId w:val="14"/>
  </w:num>
  <w:num w:numId="5" w16cid:durableId="621614908">
    <w:abstractNumId w:val="8"/>
  </w:num>
  <w:num w:numId="6" w16cid:durableId="1181895690">
    <w:abstractNumId w:val="7"/>
  </w:num>
  <w:num w:numId="7" w16cid:durableId="1716813204">
    <w:abstractNumId w:val="6"/>
  </w:num>
  <w:num w:numId="8" w16cid:durableId="210070271">
    <w:abstractNumId w:val="5"/>
  </w:num>
  <w:num w:numId="9" w16cid:durableId="1289775044">
    <w:abstractNumId w:val="4"/>
  </w:num>
  <w:num w:numId="10" w16cid:durableId="154878308">
    <w:abstractNumId w:val="3"/>
  </w:num>
  <w:num w:numId="11" w16cid:durableId="448161579">
    <w:abstractNumId w:val="2"/>
  </w:num>
  <w:num w:numId="12" w16cid:durableId="510754154">
    <w:abstractNumId w:val="1"/>
  </w:num>
  <w:num w:numId="13" w16cid:durableId="125008823">
    <w:abstractNumId w:val="0"/>
  </w:num>
  <w:num w:numId="14" w16cid:durableId="359933840">
    <w:abstractNumId w:val="13"/>
  </w:num>
  <w:num w:numId="15" w16cid:durableId="1328551945">
    <w:abstractNumId w:val="11"/>
  </w:num>
  <w:num w:numId="16" w16cid:durableId="1616788926">
    <w:abstractNumId w:val="12"/>
  </w:num>
  <w:num w:numId="17" w16cid:durableId="12859497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6F"/>
    <w:rsid w:val="00002750"/>
    <w:rsid w:val="00004D4E"/>
    <w:rsid w:val="00005B4D"/>
    <w:rsid w:val="00011895"/>
    <w:rsid w:val="00013818"/>
    <w:rsid w:val="000179EE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81A55"/>
    <w:rsid w:val="0008728F"/>
    <w:rsid w:val="00092692"/>
    <w:rsid w:val="00093A41"/>
    <w:rsid w:val="00096203"/>
    <w:rsid w:val="000A0229"/>
    <w:rsid w:val="000C4798"/>
    <w:rsid w:val="000D79AB"/>
    <w:rsid w:val="000E24AC"/>
    <w:rsid w:val="000E4A73"/>
    <w:rsid w:val="000F79EA"/>
    <w:rsid w:val="00130835"/>
    <w:rsid w:val="00134F92"/>
    <w:rsid w:val="00137DC1"/>
    <w:rsid w:val="00143224"/>
    <w:rsid w:val="00145B33"/>
    <w:rsid w:val="001468F3"/>
    <w:rsid w:val="0014766F"/>
    <w:rsid w:val="00152C3A"/>
    <w:rsid w:val="001539C4"/>
    <w:rsid w:val="00160370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D58B0"/>
    <w:rsid w:val="001E08A4"/>
    <w:rsid w:val="001F57CF"/>
    <w:rsid w:val="0020735F"/>
    <w:rsid w:val="002146F8"/>
    <w:rsid w:val="00215593"/>
    <w:rsid w:val="00217917"/>
    <w:rsid w:val="002372E8"/>
    <w:rsid w:val="0023768B"/>
    <w:rsid w:val="002456C6"/>
    <w:rsid w:val="0025163F"/>
    <w:rsid w:val="00254330"/>
    <w:rsid w:val="00260F01"/>
    <w:rsid w:val="00273284"/>
    <w:rsid w:val="00275C94"/>
    <w:rsid w:val="00277638"/>
    <w:rsid w:val="0028164F"/>
    <w:rsid w:val="002823BE"/>
    <w:rsid w:val="00293E45"/>
    <w:rsid w:val="00297ED0"/>
    <w:rsid w:val="002A4EDA"/>
    <w:rsid w:val="002B01E3"/>
    <w:rsid w:val="002B3FC8"/>
    <w:rsid w:val="002C55BD"/>
    <w:rsid w:val="002E5D70"/>
    <w:rsid w:val="002F10E7"/>
    <w:rsid w:val="002F69E4"/>
    <w:rsid w:val="00300A98"/>
    <w:rsid w:val="003027C4"/>
    <w:rsid w:val="0030724A"/>
    <w:rsid w:val="0031162E"/>
    <w:rsid w:val="00316CE4"/>
    <w:rsid w:val="00320E4D"/>
    <w:rsid w:val="00323C3F"/>
    <w:rsid w:val="003279A4"/>
    <w:rsid w:val="00334138"/>
    <w:rsid w:val="00337114"/>
    <w:rsid w:val="00346409"/>
    <w:rsid w:val="0035004C"/>
    <w:rsid w:val="003571C8"/>
    <w:rsid w:val="00357D38"/>
    <w:rsid w:val="00383057"/>
    <w:rsid w:val="00383B91"/>
    <w:rsid w:val="00394176"/>
    <w:rsid w:val="0039703C"/>
    <w:rsid w:val="003974BB"/>
    <w:rsid w:val="003A091E"/>
    <w:rsid w:val="003A6F10"/>
    <w:rsid w:val="003B33C6"/>
    <w:rsid w:val="003B3C09"/>
    <w:rsid w:val="003E5D64"/>
    <w:rsid w:val="00403149"/>
    <w:rsid w:val="004037EF"/>
    <w:rsid w:val="00405BAD"/>
    <w:rsid w:val="004113D8"/>
    <w:rsid w:val="00416463"/>
    <w:rsid w:val="00423827"/>
    <w:rsid w:val="0043697F"/>
    <w:rsid w:val="00437B8B"/>
    <w:rsid w:val="00450DEC"/>
    <w:rsid w:val="00465113"/>
    <w:rsid w:val="00467F3F"/>
    <w:rsid w:val="004727C2"/>
    <w:rsid w:val="00476144"/>
    <w:rsid w:val="004915EA"/>
    <w:rsid w:val="004A14B1"/>
    <w:rsid w:val="004A4493"/>
    <w:rsid w:val="004B6A2A"/>
    <w:rsid w:val="004C0172"/>
    <w:rsid w:val="004C1AF6"/>
    <w:rsid w:val="004C389B"/>
    <w:rsid w:val="004C5C49"/>
    <w:rsid w:val="004D0521"/>
    <w:rsid w:val="004D1029"/>
    <w:rsid w:val="004D128F"/>
    <w:rsid w:val="004D3EB1"/>
    <w:rsid w:val="004D4537"/>
    <w:rsid w:val="004D465D"/>
    <w:rsid w:val="004E2794"/>
    <w:rsid w:val="004E3E6B"/>
    <w:rsid w:val="004E77A5"/>
    <w:rsid w:val="004F1057"/>
    <w:rsid w:val="004F199F"/>
    <w:rsid w:val="005106C0"/>
    <w:rsid w:val="005247B7"/>
    <w:rsid w:val="005324B1"/>
    <w:rsid w:val="005326D4"/>
    <w:rsid w:val="005372FA"/>
    <w:rsid w:val="0054175A"/>
    <w:rsid w:val="00556337"/>
    <w:rsid w:val="005602EB"/>
    <w:rsid w:val="005611C3"/>
    <w:rsid w:val="00562422"/>
    <w:rsid w:val="00565B06"/>
    <w:rsid w:val="00574328"/>
    <w:rsid w:val="00575C01"/>
    <w:rsid w:val="00581515"/>
    <w:rsid w:val="00582623"/>
    <w:rsid w:val="005826C2"/>
    <w:rsid w:val="00583146"/>
    <w:rsid w:val="0059085F"/>
    <w:rsid w:val="005A04CC"/>
    <w:rsid w:val="005A459B"/>
    <w:rsid w:val="005A5C11"/>
    <w:rsid w:val="005A74EC"/>
    <w:rsid w:val="005B3D67"/>
    <w:rsid w:val="005B437C"/>
    <w:rsid w:val="005D0108"/>
    <w:rsid w:val="005E088C"/>
    <w:rsid w:val="005E6E43"/>
    <w:rsid w:val="005E7BE3"/>
    <w:rsid w:val="005F4455"/>
    <w:rsid w:val="0060448F"/>
    <w:rsid w:val="00605A11"/>
    <w:rsid w:val="006104FF"/>
    <w:rsid w:val="00614B7C"/>
    <w:rsid w:val="0062239B"/>
    <w:rsid w:val="00625B8A"/>
    <w:rsid w:val="006411C2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A7B75"/>
    <w:rsid w:val="006C127A"/>
    <w:rsid w:val="006C25D1"/>
    <w:rsid w:val="006D011B"/>
    <w:rsid w:val="006D65F8"/>
    <w:rsid w:val="006F4D23"/>
    <w:rsid w:val="007175B9"/>
    <w:rsid w:val="007215A9"/>
    <w:rsid w:val="007253E8"/>
    <w:rsid w:val="00735140"/>
    <w:rsid w:val="0073645E"/>
    <w:rsid w:val="007366E5"/>
    <w:rsid w:val="007440AE"/>
    <w:rsid w:val="00745196"/>
    <w:rsid w:val="00755346"/>
    <w:rsid w:val="00764DA4"/>
    <w:rsid w:val="00776E3A"/>
    <w:rsid w:val="007850D1"/>
    <w:rsid w:val="007857C8"/>
    <w:rsid w:val="00785FEB"/>
    <w:rsid w:val="00785FF6"/>
    <w:rsid w:val="00790E98"/>
    <w:rsid w:val="00796AFA"/>
    <w:rsid w:val="007A0F44"/>
    <w:rsid w:val="007A45AF"/>
    <w:rsid w:val="007A729F"/>
    <w:rsid w:val="007B3F4F"/>
    <w:rsid w:val="007C0E0E"/>
    <w:rsid w:val="007C153D"/>
    <w:rsid w:val="007C1E2D"/>
    <w:rsid w:val="007C333C"/>
    <w:rsid w:val="007C34A8"/>
    <w:rsid w:val="007E4796"/>
    <w:rsid w:val="007E7052"/>
    <w:rsid w:val="007F71A4"/>
    <w:rsid w:val="008030EE"/>
    <w:rsid w:val="00812148"/>
    <w:rsid w:val="00814B43"/>
    <w:rsid w:val="00814FA5"/>
    <w:rsid w:val="008238E4"/>
    <w:rsid w:val="0083016A"/>
    <w:rsid w:val="008379E5"/>
    <w:rsid w:val="00846AAE"/>
    <w:rsid w:val="00867081"/>
    <w:rsid w:val="008777E3"/>
    <w:rsid w:val="008978E8"/>
    <w:rsid w:val="008A02C4"/>
    <w:rsid w:val="008A0C9B"/>
    <w:rsid w:val="008A333E"/>
    <w:rsid w:val="008A49A0"/>
    <w:rsid w:val="008A6538"/>
    <w:rsid w:val="008C4C39"/>
    <w:rsid w:val="008D4FC8"/>
    <w:rsid w:val="008D5A80"/>
    <w:rsid w:val="008D783A"/>
    <w:rsid w:val="008E5483"/>
    <w:rsid w:val="008F4532"/>
    <w:rsid w:val="00900113"/>
    <w:rsid w:val="00900624"/>
    <w:rsid w:val="00911C82"/>
    <w:rsid w:val="0093358E"/>
    <w:rsid w:val="00933CCA"/>
    <w:rsid w:val="0093795C"/>
    <w:rsid w:val="009411E8"/>
    <w:rsid w:val="00952C89"/>
    <w:rsid w:val="009540F4"/>
    <w:rsid w:val="00956B75"/>
    <w:rsid w:val="009827CB"/>
    <w:rsid w:val="009918BB"/>
    <w:rsid w:val="009931F7"/>
    <w:rsid w:val="00994768"/>
    <w:rsid w:val="009A3F4C"/>
    <w:rsid w:val="009A49D3"/>
    <w:rsid w:val="009B3AE3"/>
    <w:rsid w:val="009B4952"/>
    <w:rsid w:val="009C2AED"/>
    <w:rsid w:val="009C63EE"/>
    <w:rsid w:val="009D0878"/>
    <w:rsid w:val="009D449D"/>
    <w:rsid w:val="009E23E3"/>
    <w:rsid w:val="009E62E6"/>
    <w:rsid w:val="009E65EC"/>
    <w:rsid w:val="009F2058"/>
    <w:rsid w:val="009F391D"/>
    <w:rsid w:val="009F53C7"/>
    <w:rsid w:val="00A1144C"/>
    <w:rsid w:val="00A1329C"/>
    <w:rsid w:val="00A1400F"/>
    <w:rsid w:val="00A25023"/>
    <w:rsid w:val="00A2760D"/>
    <w:rsid w:val="00A42CE4"/>
    <w:rsid w:val="00A4478D"/>
    <w:rsid w:val="00A55D6D"/>
    <w:rsid w:val="00A56B81"/>
    <w:rsid w:val="00A6314E"/>
    <w:rsid w:val="00A65F6D"/>
    <w:rsid w:val="00A76D8B"/>
    <w:rsid w:val="00A77B4D"/>
    <w:rsid w:val="00A8052D"/>
    <w:rsid w:val="00A9077F"/>
    <w:rsid w:val="00A9579F"/>
    <w:rsid w:val="00AA04BD"/>
    <w:rsid w:val="00AA276C"/>
    <w:rsid w:val="00AB673E"/>
    <w:rsid w:val="00AC3714"/>
    <w:rsid w:val="00AC7C34"/>
    <w:rsid w:val="00AD121E"/>
    <w:rsid w:val="00AD1558"/>
    <w:rsid w:val="00AD518A"/>
    <w:rsid w:val="00AD6216"/>
    <w:rsid w:val="00AE2F61"/>
    <w:rsid w:val="00AE313B"/>
    <w:rsid w:val="00AE7650"/>
    <w:rsid w:val="00B034A2"/>
    <w:rsid w:val="00B112B1"/>
    <w:rsid w:val="00B1221A"/>
    <w:rsid w:val="00B204FE"/>
    <w:rsid w:val="00B25746"/>
    <w:rsid w:val="00B47E1E"/>
    <w:rsid w:val="00B54661"/>
    <w:rsid w:val="00B55487"/>
    <w:rsid w:val="00B66BD2"/>
    <w:rsid w:val="00B763B5"/>
    <w:rsid w:val="00B90654"/>
    <w:rsid w:val="00B91175"/>
    <w:rsid w:val="00BA71B3"/>
    <w:rsid w:val="00BB2001"/>
    <w:rsid w:val="00BB34BE"/>
    <w:rsid w:val="00BC0E1A"/>
    <w:rsid w:val="00BC1472"/>
    <w:rsid w:val="00BD2DD6"/>
    <w:rsid w:val="00BD55EE"/>
    <w:rsid w:val="00BF72E2"/>
    <w:rsid w:val="00C0155C"/>
    <w:rsid w:val="00C3233C"/>
    <w:rsid w:val="00C3763A"/>
    <w:rsid w:val="00C57F29"/>
    <w:rsid w:val="00C60281"/>
    <w:rsid w:val="00C706C8"/>
    <w:rsid w:val="00C779DA"/>
    <w:rsid w:val="00C814F7"/>
    <w:rsid w:val="00C81C04"/>
    <w:rsid w:val="00C91B4B"/>
    <w:rsid w:val="00C93DE1"/>
    <w:rsid w:val="00CA1ED0"/>
    <w:rsid w:val="00CA2E0A"/>
    <w:rsid w:val="00CB21AC"/>
    <w:rsid w:val="00CB3192"/>
    <w:rsid w:val="00CC1E5C"/>
    <w:rsid w:val="00CC3D64"/>
    <w:rsid w:val="00CC56A4"/>
    <w:rsid w:val="00CD1043"/>
    <w:rsid w:val="00CE2C76"/>
    <w:rsid w:val="00D03FE4"/>
    <w:rsid w:val="00D046EF"/>
    <w:rsid w:val="00D06116"/>
    <w:rsid w:val="00D07001"/>
    <w:rsid w:val="00D213DE"/>
    <w:rsid w:val="00D22E33"/>
    <w:rsid w:val="00D35BBD"/>
    <w:rsid w:val="00D379A0"/>
    <w:rsid w:val="00D37FAD"/>
    <w:rsid w:val="00D42ED6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2873"/>
    <w:rsid w:val="00E066EE"/>
    <w:rsid w:val="00E07254"/>
    <w:rsid w:val="00E07D28"/>
    <w:rsid w:val="00E169D3"/>
    <w:rsid w:val="00E24B89"/>
    <w:rsid w:val="00E30CB9"/>
    <w:rsid w:val="00E379DC"/>
    <w:rsid w:val="00E428C8"/>
    <w:rsid w:val="00E46808"/>
    <w:rsid w:val="00E5521B"/>
    <w:rsid w:val="00E56037"/>
    <w:rsid w:val="00E61D86"/>
    <w:rsid w:val="00E61FB1"/>
    <w:rsid w:val="00E63862"/>
    <w:rsid w:val="00E665C1"/>
    <w:rsid w:val="00E72A16"/>
    <w:rsid w:val="00E72DA3"/>
    <w:rsid w:val="00E920D2"/>
    <w:rsid w:val="00E97BD9"/>
    <w:rsid w:val="00EC103A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2D2C"/>
    <w:rsid w:val="00FA4359"/>
    <w:rsid w:val="00FA4C84"/>
    <w:rsid w:val="00FA79E9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C8BC9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2E2"/>
    <w:pPr>
      <w:keepNext/>
      <w:keepLines/>
      <w:spacing w:before="240" w:after="40"/>
      <w:outlineLvl w:val="3"/>
      <w:pPrChange w:id="0" w:author="Author">
        <w:pPr>
          <w:keepNext/>
          <w:keepLines/>
          <w:spacing w:before="240" w:after="40"/>
          <w:outlineLvl w:val="3"/>
        </w:pPr>
      </w:pPrChange>
    </w:pPr>
    <w:rPr>
      <w:rFonts w:ascii="Calibri" w:eastAsia="Calibri" w:hAnsi="Calibri" w:cs="Calibri"/>
      <w:b/>
      <w:color w:val="4C4C4C"/>
      <w:sz w:val="24"/>
      <w:szCs w:val="24"/>
      <w:rPrChange w:id="0" w:author="Author">
        <w:rPr>
          <w:rFonts w:ascii="Calibri" w:eastAsia="Calibri" w:hAnsi="Calibri" w:cs="Calibri"/>
          <w:b/>
          <w:color w:val="4C4C4C"/>
          <w:sz w:val="24"/>
          <w:szCs w:val="24"/>
          <w:lang w:val="en-US" w:eastAsia="en-US" w:bidi="ar-SA"/>
        </w:rPr>
      </w:rPrChange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2E2"/>
    <w:pPr>
      <w:keepNext/>
      <w:keepLines/>
      <w:spacing w:before="220" w:after="40"/>
      <w:outlineLvl w:val="4"/>
      <w:pPrChange w:id="1" w:author="Author">
        <w:pPr>
          <w:keepNext/>
          <w:keepLines/>
          <w:spacing w:before="220" w:after="40"/>
          <w:outlineLvl w:val="4"/>
        </w:pPr>
      </w:pPrChange>
    </w:pPr>
    <w:rPr>
      <w:rFonts w:ascii="Calibri" w:eastAsia="Calibri" w:hAnsi="Calibri" w:cs="Calibri"/>
      <w:b/>
      <w:color w:val="4C4C4C"/>
      <w:rPrChange w:id="1" w:author="Author">
        <w:rPr>
          <w:rFonts w:ascii="Calibri" w:eastAsia="Calibri" w:hAnsi="Calibri" w:cs="Calibri"/>
          <w:b/>
          <w:color w:val="4C4C4C"/>
          <w:sz w:val="22"/>
          <w:szCs w:val="22"/>
          <w:lang w:val="en-US" w:eastAsia="en-US" w:bidi="ar-SA"/>
        </w:rPr>
      </w:rPrChange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2E2"/>
    <w:pPr>
      <w:keepNext/>
      <w:keepLines/>
      <w:spacing w:before="200" w:after="40"/>
      <w:outlineLvl w:val="5"/>
      <w:pPrChange w:id="2" w:author="Author">
        <w:pPr>
          <w:keepNext/>
          <w:keepLines/>
          <w:spacing w:before="200" w:after="40"/>
          <w:outlineLvl w:val="5"/>
        </w:pPr>
      </w:pPrChange>
    </w:pPr>
    <w:rPr>
      <w:rFonts w:ascii="Calibri" w:eastAsia="Calibri" w:hAnsi="Calibri" w:cs="Calibri"/>
      <w:b/>
      <w:color w:val="4C4C4C"/>
      <w:sz w:val="20"/>
      <w:szCs w:val="20"/>
      <w:rPrChange w:id="2" w:author="Author">
        <w:rPr>
          <w:rFonts w:ascii="Calibri" w:eastAsia="Calibri" w:hAnsi="Calibri" w:cs="Calibri"/>
          <w:b/>
          <w:color w:val="4C4C4C"/>
          <w:lang w:val="en-US" w:eastAsia="en-US" w:bidi="ar-SA"/>
        </w:rPr>
      </w:rPrChange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0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BF72E2"/>
    <w:pPr>
      <w:numPr>
        <w:numId w:val="15"/>
      </w:numPr>
      <w:spacing w:line="259" w:lineRule="auto"/>
      <w:contextualSpacing/>
      <w:pPrChange w:id="3" w:author="Author">
        <w:pPr>
          <w:numPr>
            <w:numId w:val="16"/>
          </w:numPr>
          <w:tabs>
            <w:tab w:val="num" w:pos="720"/>
          </w:tabs>
          <w:spacing w:after="80" w:line="259" w:lineRule="auto"/>
          <w:ind w:left="720" w:hanging="720"/>
          <w:contextualSpacing/>
        </w:pPr>
      </w:pPrChange>
    </w:pPr>
    <w:rPr>
      <w:rPrChange w:id="3" w:author="Author">
        <w:rPr>
          <w:rFonts w:ascii="Calibri" w:eastAsia="Calibri" w:hAnsi="Calibri" w:cs="Calibri"/>
          <w:color w:val="4C4C4C"/>
          <w:sz w:val="22"/>
          <w:szCs w:val="22"/>
          <w:lang w:val="en-US" w:eastAsia="en-US" w:bidi="ar-SA"/>
        </w:rPr>
      </w:rPrChange>
    </w:r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BF72E2"/>
    <w:pPr>
      <w:numPr>
        <w:numId w:val="14"/>
      </w:numPr>
      <w:spacing w:line="259" w:lineRule="auto"/>
      <w:contextualSpacing/>
      <w:pPrChange w:id="4" w:author="Author">
        <w:pPr>
          <w:tabs>
            <w:tab w:val="num" w:pos="720"/>
          </w:tabs>
          <w:spacing w:after="80" w:line="259" w:lineRule="auto"/>
          <w:ind w:left="720" w:hanging="720"/>
          <w:contextualSpacing/>
        </w:pPr>
      </w:pPrChange>
    </w:pPr>
    <w:rPr>
      <w:rPrChange w:id="4" w:author="Author">
        <w:rPr>
          <w:rFonts w:ascii="Calibri" w:eastAsia="Calibri" w:hAnsi="Calibri" w:cs="Calibri"/>
          <w:color w:val="4C4C4C"/>
          <w:sz w:val="22"/>
          <w:szCs w:val="22"/>
          <w:lang w:val="en-US" w:eastAsia="en-US" w:bidi="ar-SA"/>
        </w:rPr>
      </w:rPrChange>
    </w:r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11"/>
    <w:qFormat/>
    <w:rsid w:val="00BF72E2"/>
    <w:pPr>
      <w:numPr>
        <w:ilvl w:val="1"/>
      </w:numPr>
      <w:spacing w:after="0"/>
      <w:contextualSpacing/>
      <w:pPrChange w:id="5" w:author="Author">
        <w:pPr/>
      </w:pPrChange>
    </w:pPr>
    <w:rPr>
      <w:rFonts w:asciiTheme="majorHAnsi" w:eastAsiaTheme="minorEastAsia" w:hAnsiTheme="majorHAnsi"/>
      <w:b/>
      <w:caps/>
      <w:color w:val="111111" w:themeColor="text2"/>
      <w:sz w:val="66"/>
      <w:rPrChange w:id="5" w:author="Author">
        <w:rPr>
          <w:rFonts w:ascii="Calibri" w:eastAsia="Calibri" w:hAnsi="Calibri" w:cs="Calibri"/>
          <w:b/>
          <w:smallCaps/>
          <w:color w:val="111111"/>
          <w:sz w:val="66"/>
          <w:szCs w:val="66"/>
          <w:lang w:val="en-US" w:eastAsia="en-US" w:bidi="ar-SA"/>
        </w:rPr>
      </w:rPrChange>
    </w:rPr>
  </w:style>
  <w:style w:type="character" w:customStyle="1" w:styleId="SubtitleChar">
    <w:name w:val="Subtitle Char"/>
    <w:basedOn w:val="DefaultParagraphFont"/>
    <w:link w:val="Subtitle"/>
    <w:uiPriority w:val="11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2E2"/>
    <w:rPr>
      <w:rFonts w:ascii="Calibri" w:eastAsia="Calibri" w:hAnsi="Calibri" w:cs="Calibri"/>
      <w:b/>
      <w:color w:val="4C4C4C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2E2"/>
    <w:rPr>
      <w:rFonts w:ascii="Calibri" w:eastAsia="Calibri" w:hAnsi="Calibri" w:cs="Calibri"/>
      <w:b/>
      <w:color w:val="4C4C4C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2E2"/>
    <w:rPr>
      <w:rFonts w:ascii="Calibri" w:eastAsia="Calibri" w:hAnsi="Calibri" w:cs="Calibri"/>
      <w:b/>
      <w:color w:val="4C4C4C"/>
      <w:sz w:val="20"/>
      <w:szCs w:val="20"/>
    </w:rPr>
  </w:style>
  <w:style w:type="character" w:customStyle="1" w:styleId="emoji">
    <w:name w:val="emoji"/>
    <w:basedOn w:val="DefaultParagraphFont"/>
    <w:rsid w:val="00911C82"/>
  </w:style>
  <w:style w:type="paragraph" w:styleId="Revision">
    <w:name w:val="Revision"/>
    <w:hidden/>
    <w:uiPriority w:val="99"/>
    <w:semiHidden/>
    <w:rsid w:val="00E428C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5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okv\Downloads\tf16402487_win32%20(3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B115DE333B4719960CE71A9CAC4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E7199-DB46-417F-B320-1F2CC60F5A61}"/>
      </w:docPartPr>
      <w:docPartBody>
        <w:p w:rsidR="00AA2B8C" w:rsidRDefault="00000000">
          <w:pPr>
            <w:pStyle w:val="61B115DE333B4719960CE71A9CAC4299"/>
          </w:pPr>
          <w:r w:rsidRPr="009D0878">
            <w:t>Address</w:t>
          </w:r>
        </w:p>
      </w:docPartBody>
    </w:docPart>
    <w:docPart>
      <w:docPartPr>
        <w:name w:val="AD64144E77C64286AEA7AEE2BC7AE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6FEC1-0FCA-4C87-A35E-49E8373C803A}"/>
      </w:docPartPr>
      <w:docPartBody>
        <w:p w:rsidR="00AA2B8C" w:rsidRDefault="00000000">
          <w:pPr>
            <w:pStyle w:val="AD64144E77C64286AEA7AEE2BC7AEA68"/>
          </w:pPr>
          <w:r w:rsidRPr="009D0878">
            <w:t>Email</w:t>
          </w:r>
        </w:p>
      </w:docPartBody>
    </w:docPart>
    <w:docPart>
      <w:docPartPr>
        <w:name w:val="B10DF83B7D1044A78937944781E4E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09C5F-E2A1-448C-9E8B-4AE2A4E43322}"/>
      </w:docPartPr>
      <w:docPartBody>
        <w:p w:rsidR="00AA2B8C" w:rsidRDefault="00000000">
          <w:pPr>
            <w:pStyle w:val="B10DF83B7D1044A78937944781E4ED14"/>
          </w:pPr>
          <w:r w:rsidRPr="00565B06">
            <w:t>Education</w:t>
          </w:r>
        </w:p>
      </w:docPartBody>
    </w:docPart>
    <w:docPart>
      <w:docPartPr>
        <w:name w:val="D39E021AC3AB4D63B5674965578AE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CA77F-6EB2-4CEA-8AA0-81101A41CD42}"/>
      </w:docPartPr>
      <w:docPartBody>
        <w:p w:rsidR="00AA2B8C" w:rsidRDefault="007737FE" w:rsidP="007737FE">
          <w:pPr>
            <w:pStyle w:val="D39E021AC3AB4D63B5674965578AEEE5"/>
          </w:pPr>
          <w:r w:rsidRPr="00565B06">
            <w:t>Activities</w:t>
          </w:r>
        </w:p>
      </w:docPartBody>
    </w:docPart>
    <w:docPart>
      <w:docPartPr>
        <w:name w:val="6BBE98ECE50E4D8E87D46ED081887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228E4-3C3F-4157-A071-CBE17BC34801}"/>
      </w:docPartPr>
      <w:docPartBody>
        <w:p w:rsidR="00AA2B8C" w:rsidRDefault="007737FE" w:rsidP="007737FE">
          <w:pPr>
            <w:pStyle w:val="6BBE98ECE50E4D8E87D46ED0818877D1"/>
          </w:pPr>
          <w:r w:rsidRPr="00565B06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altName w:val="Roboto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7FE"/>
    <w:rsid w:val="003F42CB"/>
    <w:rsid w:val="005A398A"/>
    <w:rsid w:val="005B75A6"/>
    <w:rsid w:val="006D5500"/>
    <w:rsid w:val="007737FE"/>
    <w:rsid w:val="00872D08"/>
    <w:rsid w:val="008B512B"/>
    <w:rsid w:val="008F5DED"/>
    <w:rsid w:val="00AA2B8C"/>
    <w:rsid w:val="00DF14DA"/>
    <w:rsid w:val="00FA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B115DE333B4719960CE71A9CAC4299">
    <w:name w:val="61B115DE333B4719960CE71A9CAC4299"/>
  </w:style>
  <w:style w:type="paragraph" w:customStyle="1" w:styleId="AD64144E77C64286AEA7AEE2BC7AEA68">
    <w:name w:val="AD64144E77C64286AEA7AEE2BC7AEA68"/>
  </w:style>
  <w:style w:type="paragraph" w:customStyle="1" w:styleId="B10DF83B7D1044A78937944781E4ED14">
    <w:name w:val="B10DF83B7D1044A78937944781E4ED14"/>
  </w:style>
  <w:style w:type="character" w:styleId="Emphasis">
    <w:name w:val="Emphasis"/>
    <w:basedOn w:val="DefaultParagraphFont"/>
    <w:uiPriority w:val="11"/>
    <w:qFormat/>
    <w:rsid w:val="007737FE"/>
    <w:rPr>
      <w:b w:val="0"/>
      <w:iCs/>
      <w:color w:val="657C9C" w:themeColor="text2" w:themeTint="BF"/>
      <w:sz w:val="26"/>
    </w:rPr>
  </w:style>
  <w:style w:type="paragraph" w:customStyle="1" w:styleId="D39E021AC3AB4D63B5674965578AEEE5">
    <w:name w:val="D39E021AC3AB4D63B5674965578AEEE5"/>
    <w:rsid w:val="007737FE"/>
  </w:style>
  <w:style w:type="paragraph" w:customStyle="1" w:styleId="6BBE98ECE50E4D8E87D46ED0818877D1">
    <w:name w:val="6BBE98ECE50E4D8E87D46ED0818877D1"/>
    <w:rsid w:val="00773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 52 Clark St. #7E, Brooklyn, NY 11201</CompanyAddress>
  <CompanyPhone/>
  <CompanyFax/>
  <CompanyEmail>vikramv2789@nycstudents.net</CompanyEmail>
</CoverPage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K/OBGmQolW8NAIDbeHIu9VENkg==">AMUW2mWd1F6TWBAi1uJ/lHuxKL7FDYJeo8xVFapIHrl0O86GvIloF60x/xh9MTR5F3ezjlKYBNrU74SE9S1V5qMjVt2xmNkDaqELsf9NBpl6+Sl+f2tOZFWI1FDUGh7idD/kwj1jktnvMCMskJYO+nDIfACmP1vNdlPQ76zghUgEcmNRyCN68UGn1a1OEDYxeM4gqCZjPmXP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tf16402487_win32 (3)</Template>
  <TotalTime>0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2022-11-28T11:48:00Z</dcterms:created>
  <dcterms:modified xsi:type="dcterms:W3CDTF">2022-12-16T18:28:00Z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